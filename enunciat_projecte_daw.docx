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74" w:rsidRPr="006D4D7B" w:rsidRDefault="00A06674" w:rsidP="00A06674"/>
    <w:tbl>
      <w:tblPr>
        <w:tblW w:w="0" w:type="auto"/>
        <w:jc w:val="center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930"/>
        <w:gridCol w:w="1809"/>
      </w:tblGrid>
      <w:tr w:rsidR="00A06674" w:rsidRPr="006D4D7B" w:rsidTr="00C03565">
        <w:trPr>
          <w:cantSplit/>
          <w:jc w:val="center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>
              <w:rPr>
                <w:b/>
              </w:rPr>
              <w:t>F</w:t>
            </w:r>
            <w:r w:rsidRPr="006D4D7B">
              <w:rPr>
                <w:b/>
              </w:rPr>
              <w:t>AMÍLIA</w:t>
            </w:r>
            <w:r w:rsidRPr="006D4D7B">
              <w:t>: Informàtica i comunicacion</w:t>
            </w:r>
            <w:r>
              <w:t>s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CICLE</w:t>
            </w:r>
            <w:r w:rsidRPr="006D4D7B">
              <w:t>:</w:t>
            </w:r>
            <w:r w:rsidRPr="006D4D7B">
              <w:rPr>
                <w:b/>
              </w:rPr>
              <w:t xml:space="preserve"> Desenvolupament d’aplicacions web</w:t>
            </w:r>
          </w:p>
        </w:tc>
        <w:tc>
          <w:tcPr>
            <w:tcW w:w="18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ind w:left="-591" w:firstLine="591"/>
              <w:rPr>
                <w:b/>
                <w:bCs/>
              </w:rPr>
            </w:pPr>
            <w:r w:rsidRPr="006D4D7B">
              <w:rPr>
                <w:b/>
                <w:bCs/>
              </w:rPr>
              <w:t>GS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MÒDUL PROFESSIONAL</w:t>
            </w:r>
            <w:r w:rsidRPr="006D4D7B">
              <w:t>:</w:t>
            </w:r>
            <w:r w:rsidRPr="006D4D7B">
              <w:rPr>
                <w:b/>
              </w:rPr>
              <w:t xml:space="preserve"> </w:t>
            </w:r>
            <w:r>
              <w:rPr>
                <w:b/>
              </w:rPr>
              <w:t>Projecte de desenvolupament d’aplicacions web</w:t>
            </w:r>
            <w:r w:rsidRPr="006D4D7B">
              <w:rPr>
                <w:b/>
              </w:rPr>
              <w:t xml:space="preserve"> 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  <w:bCs/>
              </w:rPr>
              <w:t>CODI</w:t>
            </w:r>
            <w:r w:rsidRPr="006D4D7B">
              <w:rPr>
                <w:bCs/>
              </w:rPr>
              <w:t>:</w:t>
            </w:r>
            <w:r w:rsidRPr="006D4D7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M12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</w:pPr>
            <w:r w:rsidRPr="006D4D7B">
              <w:rPr>
                <w:b/>
              </w:rPr>
              <w:t>HORES TOTALS</w:t>
            </w:r>
            <w:r w:rsidRPr="006D4D7B">
              <w:t xml:space="preserve">: </w:t>
            </w:r>
            <w:r>
              <w:t>99</w:t>
            </w:r>
          </w:p>
        </w:tc>
        <w:tc>
          <w:tcPr>
            <w:tcW w:w="1809" w:type="dxa"/>
            <w:tcBorders>
              <w:lef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  <w:bCs/>
              </w:rPr>
              <w:t>HLLD</w:t>
            </w:r>
            <w:r w:rsidRPr="006D4D7B">
              <w:rPr>
                <w:bCs/>
              </w:rPr>
              <w:t xml:space="preserve">: </w:t>
            </w:r>
            <w:r>
              <w:rPr>
                <w:bCs/>
              </w:rPr>
              <w:t>0</w:t>
            </w:r>
            <w:r w:rsidRPr="006D4D7B">
              <w:rPr>
                <w:bCs/>
                <w:color w:val="FF0000"/>
              </w:rPr>
              <w:t xml:space="preserve"> 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641E2D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NOM PROFESSOR/S</w:t>
            </w:r>
            <w:r w:rsidRPr="006D4D7B">
              <w:t>:</w:t>
            </w:r>
            <w:r w:rsidRPr="006D4D7B">
              <w:rPr>
                <w:color w:val="FF0000"/>
              </w:rPr>
              <w:t xml:space="preserve"> </w:t>
            </w:r>
            <w:r>
              <w:t xml:space="preserve">Ester Marsal / Bernat Orellana / </w:t>
            </w:r>
            <w:r w:rsidRPr="006F4462">
              <w:t xml:space="preserve">Marc </w:t>
            </w:r>
            <w:r>
              <w:t xml:space="preserve">Brufau </w:t>
            </w:r>
          </w:p>
        </w:tc>
      </w:tr>
    </w:tbl>
    <w:p w:rsidR="00A06674" w:rsidRDefault="00A06674" w:rsidP="00A06674"/>
    <w:p w:rsidR="00A06674" w:rsidRPr="006D4D7B" w:rsidRDefault="00A06674" w:rsidP="00A06674"/>
    <w:p w:rsidR="00A06674" w:rsidRPr="006D4D7B" w:rsidRDefault="00A06674" w:rsidP="00A06674">
      <w:pPr>
        <w:rPr>
          <w:b/>
        </w:rPr>
      </w:pPr>
      <w:r w:rsidRPr="006D4D7B">
        <w:rPr>
          <w:b/>
        </w:rPr>
        <w:t>1.- RELACIÓ D’UNITATS FORMATIVES I NUCLIS FORMATIUS</w:t>
      </w:r>
    </w:p>
    <w:p w:rsidR="00A06674" w:rsidRPr="006D4D7B" w:rsidRDefault="00A06674" w:rsidP="00A06674"/>
    <w:tbl>
      <w:tblPr>
        <w:tblW w:w="50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796"/>
        <w:gridCol w:w="837"/>
        <w:gridCol w:w="512"/>
        <w:gridCol w:w="1014"/>
        <w:gridCol w:w="1071"/>
        <w:gridCol w:w="618"/>
      </w:tblGrid>
      <w:tr w:rsidR="00A06674" w:rsidRPr="006D4D7B" w:rsidTr="00C03565">
        <w:trPr>
          <w:trHeight w:val="300"/>
        </w:trPr>
        <w:tc>
          <w:tcPr>
            <w:tcW w:w="5000" w:type="pct"/>
            <w:gridSpan w:val="6"/>
            <w:shd w:val="clear" w:color="auto" w:fill="D9D9D9"/>
            <w:noWrap/>
            <w:vAlign w:val="center"/>
          </w:tcPr>
          <w:p w:rsidR="00D5230A" w:rsidRPr="006D4D7B" w:rsidRDefault="00D5230A" w:rsidP="00C03565">
            <w:pPr>
              <w:rPr>
                <w:b/>
                <w:bCs/>
                <w:lang w:eastAsia="ca-ES"/>
              </w:rPr>
            </w:pPr>
            <w:r>
              <w:rPr>
                <w:b/>
                <w:bCs/>
              </w:rPr>
              <w:t>MP12. Projecte de desenvolupament d'aplicacions web</w:t>
            </w:r>
          </w:p>
        </w:tc>
      </w:tr>
      <w:tr w:rsidR="00A06674" w:rsidRPr="006D4D7B" w:rsidTr="00C03565">
        <w:trPr>
          <w:cantSplit/>
          <w:trHeight w:val="1134"/>
        </w:trPr>
        <w:tc>
          <w:tcPr>
            <w:tcW w:w="2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rPr>
                <w:b/>
              </w:rPr>
            </w:pPr>
            <w:r w:rsidRPr="006D4D7B">
              <w:rPr>
                <w:b/>
              </w:rPr>
              <w:t>Unitats Formatives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</w:rPr>
            </w:pPr>
            <w:r w:rsidRPr="006D4D7B">
              <w:rPr>
                <w:b/>
              </w:rPr>
              <w:t>Hores mín. + HLLD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Du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ra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Data d’inici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Data final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H. set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ma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nals</w:t>
            </w:r>
          </w:p>
        </w:tc>
      </w:tr>
      <w:tr w:rsidR="00A06674" w:rsidRPr="006D4D7B" w:rsidTr="00C03565">
        <w:trPr>
          <w:trHeight w:val="300"/>
        </w:trPr>
        <w:tc>
          <w:tcPr>
            <w:tcW w:w="2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007" w:rsidRPr="006D4D7B" w:rsidRDefault="00C95007" w:rsidP="00C03565">
            <w:pPr>
              <w:tabs>
                <w:tab w:val="left" w:pos="1910"/>
              </w:tabs>
              <w:jc w:val="both"/>
            </w:pPr>
            <w:r>
              <w:t>UF1: Projecte de desenvolupament d'aplicacions web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99 + 0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99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641E2D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1</w:t>
            </w:r>
            <w:r w:rsidR="00641E2D">
              <w:rPr>
                <w:bCs/>
                <w:lang w:eastAsia="ca-ES"/>
              </w:rPr>
              <w:t>3</w:t>
            </w:r>
            <w:r w:rsidRPr="006D4D7B">
              <w:rPr>
                <w:bCs/>
                <w:lang w:eastAsia="ca-ES"/>
              </w:rPr>
              <w:t>/</w:t>
            </w:r>
            <w:r>
              <w:rPr>
                <w:bCs/>
                <w:lang w:eastAsia="ca-ES"/>
              </w:rPr>
              <w:t>05</w:t>
            </w:r>
            <w:r w:rsidRPr="006D4D7B">
              <w:rPr>
                <w:bCs/>
                <w:lang w:eastAsia="ca-ES"/>
              </w:rPr>
              <w:t>/1</w:t>
            </w:r>
            <w:r>
              <w:rPr>
                <w:bCs/>
                <w:lang w:eastAsia="ca-ES"/>
              </w:rPr>
              <w:t>8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641E2D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0</w:t>
            </w:r>
            <w:r w:rsidR="00641E2D">
              <w:rPr>
                <w:bCs/>
                <w:lang w:eastAsia="ca-ES"/>
              </w:rPr>
              <w:t>3</w:t>
            </w:r>
            <w:r>
              <w:rPr>
                <w:bCs/>
                <w:lang w:eastAsia="ca-ES"/>
              </w:rPr>
              <w:t>/06</w:t>
            </w:r>
            <w:r w:rsidRPr="006D4D7B">
              <w:rPr>
                <w:bCs/>
                <w:lang w:eastAsia="ca-ES"/>
              </w:rPr>
              <w:t>/1</w:t>
            </w:r>
            <w:r>
              <w:rPr>
                <w:bCs/>
                <w:lang w:eastAsia="ca-ES"/>
              </w:rPr>
              <w:t>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Fins a 26</w:t>
            </w:r>
          </w:p>
        </w:tc>
      </w:tr>
    </w:tbl>
    <w:p w:rsidR="00A06674" w:rsidRPr="006D4D7B" w:rsidRDefault="00A06674" w:rsidP="00A06674">
      <w:pPr>
        <w:rPr>
          <w:b/>
        </w:rPr>
      </w:pPr>
    </w:p>
    <w:p w:rsidR="00A06674" w:rsidRPr="006D4D7B" w:rsidRDefault="00A06674" w:rsidP="00A06674"/>
    <w:tbl>
      <w:tblPr>
        <w:tblW w:w="52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484"/>
        <w:gridCol w:w="1143"/>
        <w:gridCol w:w="2652"/>
      </w:tblGrid>
      <w:tr w:rsidR="00A06674" w:rsidRPr="006D4D7B" w:rsidTr="00C03565">
        <w:trPr>
          <w:trHeight w:val="300"/>
        </w:trPr>
        <w:tc>
          <w:tcPr>
            <w:tcW w:w="5000" w:type="pct"/>
            <w:gridSpan w:val="3"/>
            <w:shd w:val="clear" w:color="auto" w:fill="D9D9D9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lang w:eastAsia="ca-ES"/>
              </w:rPr>
            </w:pPr>
            <w:r w:rsidRPr="006D4D7B">
              <w:rPr>
                <w:b/>
                <w:lang w:eastAsia="ca-ES"/>
              </w:rPr>
              <w:t xml:space="preserve">UF </w:t>
            </w:r>
            <w:r>
              <w:rPr>
                <w:b/>
                <w:lang w:eastAsia="ca-ES"/>
              </w:rPr>
              <w:t>4</w:t>
            </w:r>
            <w:r w:rsidRPr="006D4D7B">
              <w:rPr>
                <w:b/>
                <w:lang w:eastAsia="ca-ES"/>
              </w:rPr>
              <w:t xml:space="preserve">: </w:t>
            </w:r>
            <w:r>
              <w:rPr>
                <w:b/>
                <w:color w:val="000000"/>
              </w:rPr>
              <w:t>Projecte de desenvolupament d’aplicacions web</w:t>
            </w:r>
            <w:r w:rsidRPr="006D4D7B">
              <w:rPr>
                <w:b/>
              </w:rPr>
              <w:t xml:space="preserve"> (</w:t>
            </w:r>
            <w:r>
              <w:rPr>
                <w:b/>
              </w:rPr>
              <w:t>99</w:t>
            </w:r>
            <w:r w:rsidRPr="006D4D7B">
              <w:rPr>
                <w:b/>
              </w:rPr>
              <w:t xml:space="preserve"> h)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Nucli Formatiu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Hores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Resultats d’aprenentatge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Cs/>
                <w:lang w:eastAsia="ca-ES"/>
              </w:rPr>
            </w:pPr>
            <w:r w:rsidRPr="006D4D7B">
              <w:t xml:space="preserve">NF 1: </w:t>
            </w:r>
            <w:r>
              <w:t>Gestió de projectes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23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1-4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r>
              <w:t xml:space="preserve">NF 2: Execució d’una part del projecte 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76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5</w:t>
            </w:r>
          </w:p>
        </w:tc>
      </w:tr>
    </w:tbl>
    <w:p w:rsidR="00A06674" w:rsidRDefault="00A06674" w:rsidP="00A06674">
      <w:pPr>
        <w:rPr>
          <w:b/>
        </w:rPr>
      </w:pPr>
    </w:p>
    <w:p w:rsidR="00A06674" w:rsidRDefault="00A06674" w:rsidP="00A06674">
      <w:pPr>
        <w:rPr>
          <w:b/>
        </w:rPr>
      </w:pPr>
      <w:r>
        <w:rPr>
          <w:b/>
        </w:rPr>
        <w:t>Aquest document correspon als continguts del NF2</w:t>
      </w:r>
    </w:p>
    <w:p w:rsidR="006E1242" w:rsidRDefault="006E124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06674" w:rsidRDefault="00A06674" w:rsidP="00A06674">
      <w:pPr>
        <w:rPr>
          <w:b/>
        </w:rPr>
      </w:pPr>
    </w:p>
    <w:tbl>
      <w:tblPr>
        <w:tblW w:w="52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279"/>
      </w:tblGrid>
      <w:tr w:rsidR="00A06674" w:rsidRPr="006D4D7B" w:rsidTr="00C03565">
        <w:trPr>
          <w:trHeight w:val="30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A06674" w:rsidRPr="00AD5456" w:rsidRDefault="00A06674" w:rsidP="00C03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Cs/>
              </w:rPr>
            </w:pPr>
            <w:r>
              <w:rPr>
                <w:b/>
              </w:rPr>
              <w:t>NF2</w:t>
            </w:r>
            <w:r w:rsidRPr="006D4D7B">
              <w:rPr>
                <w:b/>
              </w:rPr>
              <w:t>.</w:t>
            </w:r>
            <w:r>
              <w:rPr>
                <w:b/>
              </w:rPr>
              <w:t xml:space="preserve"> Execució d’una part del projecte (78h</w:t>
            </w:r>
            <w:r w:rsidRPr="006D4D7B">
              <w:rPr>
                <w:b/>
              </w:rPr>
              <w:t>)</w:t>
            </w:r>
          </w:p>
        </w:tc>
      </w:tr>
    </w:tbl>
    <w:p w:rsidR="00A06674" w:rsidRDefault="00A06674" w:rsidP="00A06674">
      <w:pPr>
        <w:rPr>
          <w:b/>
        </w:rPr>
      </w:pPr>
    </w:p>
    <w:p w:rsidR="00A06674" w:rsidRDefault="00A06674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Breu descripció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A06674" w:rsidP="00A06674">
      <w:pPr>
        <w:suppressAutoHyphens/>
        <w:rPr>
          <w:color w:val="000000"/>
        </w:rPr>
      </w:pPr>
      <w:r>
        <w:rPr>
          <w:color w:val="000000"/>
        </w:rPr>
        <w:t xml:space="preserve">Una </w:t>
      </w:r>
      <w:r w:rsidR="00641E2D">
        <w:rPr>
          <w:color w:val="000000"/>
        </w:rPr>
        <w:t>empresa de màrqueting</w:t>
      </w:r>
      <w:r>
        <w:rPr>
          <w:color w:val="000000"/>
        </w:rPr>
        <w:t xml:space="preserve"> ens ha demanat </w:t>
      </w:r>
      <w:r w:rsidR="00641E2D">
        <w:rPr>
          <w:color w:val="000000"/>
        </w:rPr>
        <w:t xml:space="preserve">dissenyar </w:t>
      </w:r>
      <w:r>
        <w:rPr>
          <w:color w:val="000000"/>
        </w:rPr>
        <w:t>una aplicació web per ge</w:t>
      </w:r>
      <w:r w:rsidR="00641E2D">
        <w:rPr>
          <w:color w:val="000000"/>
        </w:rPr>
        <w:t>stionar tastos de nous productes en diferents establiments (Bars, Restaurants, ...)</w:t>
      </w:r>
      <w:r>
        <w:rPr>
          <w:color w:val="000000"/>
        </w:rPr>
        <w:t>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641E2D" w:rsidP="00A06674">
      <w:pPr>
        <w:suppressAutoHyphens/>
        <w:rPr>
          <w:color w:val="000000"/>
        </w:rPr>
      </w:pPr>
      <w:r w:rsidRPr="00641E2D">
        <w:rPr>
          <w:color w:val="000000"/>
        </w:rPr>
        <w:t xml:space="preserve">L'objectiu és que la web faciliti que les empreses: els restaurants, bars, caves ... puguin (via </w:t>
      </w:r>
      <w:r>
        <w:rPr>
          <w:color w:val="000000"/>
        </w:rPr>
        <w:t>tast</w:t>
      </w:r>
      <w:r w:rsidRPr="00641E2D">
        <w:rPr>
          <w:color w:val="000000"/>
        </w:rPr>
        <w:t>) fer publicitat dels seus productes.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 w:rsidRPr="00641E2D">
        <w:rPr>
          <w:color w:val="000000"/>
        </w:rPr>
        <w:t>L'activitat de cada empresa és independent una de l'altre. Només comparteixen els usuaris que es registren a l'aplicaci</w:t>
      </w:r>
      <w:r>
        <w:rPr>
          <w:color w:val="000000"/>
        </w:rPr>
        <w:t xml:space="preserve">ó, els quals </w:t>
      </w:r>
      <w:r w:rsidRPr="00641E2D">
        <w:rPr>
          <w:color w:val="000000"/>
        </w:rPr>
        <w:t xml:space="preserve">poden valorar els productes a través dels </w:t>
      </w:r>
      <w:r>
        <w:rPr>
          <w:color w:val="000000"/>
        </w:rPr>
        <w:t>tasto</w:t>
      </w:r>
      <w:r w:rsidRPr="00641E2D">
        <w:rPr>
          <w:color w:val="000000"/>
        </w:rPr>
        <w:t xml:space="preserve">s </w:t>
      </w:r>
      <w:r>
        <w:rPr>
          <w:color w:val="000000"/>
        </w:rPr>
        <w:t>organitzats pels diferents establiments.</w:t>
      </w:r>
    </w:p>
    <w:p w:rsidR="00641E2D" w:rsidRDefault="00641E2D" w:rsidP="00A06674">
      <w:pPr>
        <w:suppressAutoHyphens/>
        <w:rPr>
          <w:color w:val="000000"/>
        </w:rPr>
      </w:pPr>
    </w:p>
    <w:p w:rsidR="00A06674" w:rsidRDefault="00641E2D" w:rsidP="00A06674">
      <w:pPr>
        <w:suppressAutoHyphens/>
        <w:rPr>
          <w:color w:val="000000"/>
        </w:rPr>
      </w:pPr>
      <w:r>
        <w:rPr>
          <w:color w:val="000000"/>
        </w:rPr>
        <w:t>Per participar en un tast cal inscripció prèvia.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>
        <w:rPr>
          <w:color w:val="000000"/>
        </w:rPr>
        <w:t>Els establiments poden generar nous tastos i/o modificar-ne d’existents.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>
        <w:rPr>
          <w:color w:val="000000"/>
        </w:rPr>
        <w:t>Una vegada realitz</w:t>
      </w:r>
      <w:r w:rsidR="00A21A7A">
        <w:rPr>
          <w:color w:val="000000"/>
        </w:rPr>
        <w:t>ada la cata d’un producte i fe</w:t>
      </w:r>
      <w:r>
        <w:rPr>
          <w:color w:val="000000"/>
        </w:rPr>
        <w:t>tes les valoracions per part dels usuaris participants, el tast es tanca i ja no es pot modificar.</w:t>
      </w:r>
    </w:p>
    <w:p w:rsidR="00641E2D" w:rsidRDefault="00641E2D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Rols</w:t>
      </w:r>
    </w:p>
    <w:p w:rsidR="00A06674" w:rsidRDefault="00A06674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Administrador: Importació de dades</w:t>
      </w:r>
    </w:p>
    <w:p w:rsidR="00A06674" w:rsidRDefault="00641E2D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Establiments</w:t>
      </w:r>
      <w:r w:rsidR="00A06674">
        <w:rPr>
          <w:color w:val="000000"/>
        </w:rPr>
        <w:t xml:space="preserve">: Assignació i modificació de </w:t>
      </w:r>
      <w:r>
        <w:rPr>
          <w:color w:val="000000"/>
        </w:rPr>
        <w:t>tasts i/o productes</w:t>
      </w:r>
      <w:r w:rsidR="00A06674">
        <w:rPr>
          <w:color w:val="000000"/>
        </w:rPr>
        <w:t xml:space="preserve">. </w:t>
      </w:r>
    </w:p>
    <w:p w:rsidR="00A06674" w:rsidRDefault="00FA54C8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Degustadors</w:t>
      </w:r>
      <w:r w:rsidR="00A06674">
        <w:rPr>
          <w:color w:val="000000"/>
        </w:rPr>
        <w:t xml:space="preserve">: Han de </w:t>
      </w:r>
      <w:r>
        <w:rPr>
          <w:color w:val="000000"/>
        </w:rPr>
        <w:t xml:space="preserve">poder </w:t>
      </w:r>
      <w:r w:rsidR="00A06674">
        <w:rPr>
          <w:color w:val="000000"/>
        </w:rPr>
        <w:t xml:space="preserve">consultar </w:t>
      </w:r>
      <w:r>
        <w:rPr>
          <w:color w:val="000000"/>
        </w:rPr>
        <w:t>els tastos en els quals han participat junts amb les valoracions donades, els tastos en els quals estan apuntats i encara no s’han celebrat i també les degustacions previstes on poden participar.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Dades a gestionar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641E2D" w:rsidP="00A06674">
      <w:pPr>
        <w:numPr>
          <w:ilvl w:val="0"/>
          <w:numId w:val="1"/>
        </w:numPr>
        <w:suppressAutoHyphens/>
        <w:rPr>
          <w:color w:val="000000"/>
        </w:rPr>
      </w:pPr>
      <w:r>
        <w:rPr>
          <w:color w:val="000000"/>
        </w:rPr>
        <w:t>Productes i tasts</w:t>
      </w:r>
      <w:r w:rsidR="00A06674">
        <w:rPr>
          <w:color w:val="000000"/>
        </w:rPr>
        <w:t>. L’aplicació ha de poder importar dades en format csv o XML</w:t>
      </w:r>
      <w:r w:rsidR="00D02643">
        <w:rPr>
          <w:color w:val="000000"/>
        </w:rPr>
        <w:t>.</w:t>
      </w:r>
    </w:p>
    <w:p w:rsidR="00A06674" w:rsidRDefault="00641E2D" w:rsidP="00A06674">
      <w:pPr>
        <w:numPr>
          <w:ilvl w:val="0"/>
          <w:numId w:val="1"/>
        </w:numPr>
        <w:suppressAutoHyphens/>
        <w:rPr>
          <w:color w:val="000000"/>
        </w:rPr>
      </w:pPr>
      <w:r>
        <w:rPr>
          <w:color w:val="000000"/>
        </w:rPr>
        <w:t>Establiments</w:t>
      </w:r>
      <w:r w:rsidR="00D02643">
        <w:rPr>
          <w:color w:val="000000"/>
        </w:rPr>
        <w:t>. Que han de poder generar noves degustacions.</w:t>
      </w:r>
    </w:p>
    <w:p w:rsidR="00A06674" w:rsidRDefault="00D02643" w:rsidP="00A06674">
      <w:pPr>
        <w:numPr>
          <w:ilvl w:val="0"/>
          <w:numId w:val="1"/>
        </w:numPr>
        <w:suppressAutoHyphens/>
        <w:rPr>
          <w:color w:val="000000"/>
        </w:rPr>
      </w:pPr>
      <w:r>
        <w:rPr>
          <w:color w:val="000000"/>
        </w:rPr>
        <w:t>Degustadors</w:t>
      </w:r>
      <w:r w:rsidR="00A06674">
        <w:rPr>
          <w:color w:val="000000"/>
        </w:rPr>
        <w:t xml:space="preserve">: usuaris que han de poder consultar les </w:t>
      </w:r>
      <w:r>
        <w:rPr>
          <w:color w:val="000000"/>
        </w:rPr>
        <w:t>seves participacions en cates.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A06674" w:rsidP="00A06674">
      <w:pPr>
        <w:suppressAutoHyphens/>
        <w:rPr>
          <w:color w:val="000000"/>
        </w:rPr>
      </w:pPr>
    </w:p>
    <w:p w:rsidR="006E1242" w:rsidRDefault="006E1242">
      <w:pPr>
        <w:spacing w:after="200" w:line="276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br w:type="page"/>
      </w:r>
    </w:p>
    <w:p w:rsidR="00A06674" w:rsidRPr="00E848DE" w:rsidRDefault="00A06674" w:rsidP="00A06674">
      <w:pPr>
        <w:suppressAutoHyphens/>
        <w:rPr>
          <w:b/>
          <w:color w:val="000000"/>
          <w:u w:val="single"/>
        </w:rPr>
      </w:pPr>
      <w:r w:rsidRPr="00E848DE">
        <w:rPr>
          <w:b/>
          <w:color w:val="000000"/>
          <w:u w:val="single"/>
        </w:rPr>
        <w:lastRenderedPageBreak/>
        <w:t>ENUNCIAT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>
        <w:rPr>
          <w:i/>
        </w:rPr>
        <w:t xml:space="preserve">L’enunciat del projecte és lliure. </w:t>
      </w:r>
      <w:r w:rsidR="00FA54C8">
        <w:rPr>
          <w:i/>
        </w:rPr>
        <w:t xml:space="preserve">S’ofereix </w:t>
      </w:r>
      <w:r>
        <w:rPr>
          <w:i/>
        </w:rPr>
        <w:t>una proposta que pot ser interessant pels alumnes que no tenen cap idea en ment.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>
        <w:rPr>
          <w:i/>
        </w:rPr>
        <w:t>La dificultat / volum de feina esperada és la del projecte proposat.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/>
    <w:p w:rsidR="00A06674" w:rsidRPr="00616997" w:rsidRDefault="00A06674" w:rsidP="00A06674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Aplicació principal</w:t>
      </w:r>
    </w:p>
    <w:p w:rsidR="00A06674" w:rsidRPr="00616997" w:rsidRDefault="00A06674" w:rsidP="00A06674">
      <w:pPr>
        <w:ind w:left="227" w:right="92"/>
        <w:rPr>
          <w:i/>
          <w:u w:val="single"/>
        </w:rPr>
      </w:pPr>
    </w:p>
    <w:p w:rsidR="00A06674" w:rsidRPr="00F96285" w:rsidRDefault="00A06674" w:rsidP="00A06674">
      <w:pPr>
        <w:ind w:left="227" w:right="92"/>
        <w:rPr>
          <w:i/>
        </w:rPr>
      </w:pPr>
      <w:r w:rsidRPr="00F96285">
        <w:rPr>
          <w:i/>
        </w:rPr>
        <w:t>L’aplicació es desenvoluparà amb php, utilitzant com a patró arquitectònic un MVC. Es requereix la utilització de Framework.</w:t>
      </w:r>
      <w:r w:rsidR="00A21A7A">
        <w:rPr>
          <w:i/>
        </w:rPr>
        <w:t xml:space="preserve"> (vist a classe o no) o fins i tot un CMS</w:t>
      </w:r>
    </w:p>
    <w:p w:rsidR="00A06674" w:rsidRPr="00616997" w:rsidRDefault="00A06674" w:rsidP="009A37BC">
      <w:pPr>
        <w:ind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</w:rPr>
      </w:pPr>
      <w:r w:rsidRPr="00616997">
        <w:rPr>
          <w:i/>
        </w:rPr>
        <w:t xml:space="preserve">Es valorarà la programació que faciliti la reusabilitat, portabilitat, manteniment, així, 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 xml:space="preserve">Eviteu la repetició de codi (siguin vistes, formularis ...) 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>Documenteu el codi, i estructureu-lo degudament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 xml:space="preserve">L’accés a la persistència de dades concentreu-lo en un mòdul, de manera que sigui fàcil la </w:t>
      </w:r>
      <w:r>
        <w:rPr>
          <w:i/>
        </w:rPr>
        <w:t>migració d’un SGBD a un altre.</w:t>
      </w:r>
    </w:p>
    <w:p w:rsidR="00A06674" w:rsidRDefault="00A06674" w:rsidP="00A06674">
      <w:pPr>
        <w:ind w:left="227" w:right="92"/>
        <w:rPr>
          <w:i/>
        </w:rPr>
      </w:pPr>
    </w:p>
    <w:p w:rsidR="00A06674" w:rsidRPr="00F96285" w:rsidRDefault="00A06674" w:rsidP="00A06674">
      <w:pPr>
        <w:ind w:left="227" w:right="92"/>
        <w:rPr>
          <w:ins w:id="0" w:author="bernat" w:date="2016-05-13T10:32:00Z"/>
          <w:i/>
          <w:u w:val="single"/>
        </w:rPr>
      </w:pPr>
      <w:r w:rsidRPr="00F96285">
        <w:rPr>
          <w:i/>
          <w:u w:val="single"/>
        </w:rPr>
        <w:t>Control de versions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8D2C1E">
      <w:pPr>
        <w:ind w:firstLine="227"/>
        <w:rPr>
          <w:i/>
        </w:rPr>
      </w:pPr>
      <w:r>
        <w:rPr>
          <w:i/>
        </w:rPr>
        <w:t>Tot el codi del projecte es mantindrà des de l'inici sota el control d'un GIT</w:t>
      </w:r>
    </w:p>
    <w:p w:rsidR="00A06674" w:rsidRDefault="00A06674" w:rsidP="00A06674">
      <w:pPr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 w:rsidRPr="00616997">
        <w:rPr>
          <w:i/>
          <w:u w:val="single"/>
        </w:rPr>
        <w:t>Respecte la persistència de dades</w:t>
      </w:r>
      <w:r w:rsidRPr="00251E6F">
        <w:rPr>
          <w:i/>
        </w:rPr>
        <w:t xml:space="preserve"> </w:t>
      </w:r>
    </w:p>
    <w:p w:rsidR="00A06674" w:rsidRDefault="00A06674" w:rsidP="00A06674">
      <w:pPr>
        <w:ind w:right="92"/>
        <w:rPr>
          <w:i/>
        </w:rPr>
      </w:pPr>
    </w:p>
    <w:p w:rsidR="00D95C13" w:rsidRPr="009B4425" w:rsidRDefault="00D95C13" w:rsidP="00D95C13">
      <w:pPr>
        <w:ind w:left="227" w:right="92"/>
        <w:rPr>
          <w:i/>
          <w:strike/>
          <w:color w:val="FF0000"/>
          <w:u w:val="single"/>
        </w:rPr>
      </w:pPr>
      <w:r w:rsidRPr="00F96285">
        <w:rPr>
          <w:i/>
        </w:rPr>
        <w:t xml:space="preserve">Obligatòria en SGBDR MySQL o PostgreSQL o Oracle. Mentre desenvolupeu, podeu treballar amb un SGBD en local però en qualsevol moment heu de poder treballar amb el servidor MySQL o PostgreSQL que teniu en el núvol o en l’Oracle de qualsevol màquina (Cal poder configurar totes les dades de connexió: ip, port, nom de la base de dades, usuari i contrasenya). </w:t>
      </w:r>
    </w:p>
    <w:p w:rsidR="00D95C13" w:rsidRPr="009B4425" w:rsidRDefault="00D95C13" w:rsidP="00D95C13">
      <w:pPr>
        <w:ind w:right="92"/>
        <w:rPr>
          <w:i/>
          <w:color w:val="FF0000"/>
        </w:rPr>
      </w:pPr>
    </w:p>
    <w:p w:rsidR="00D95C13" w:rsidRPr="00616997" w:rsidRDefault="00D95C13" w:rsidP="00D95C13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Respecte la seguretat</w:t>
      </w:r>
      <w:r>
        <w:rPr>
          <w:i/>
          <w:u w:val="single"/>
        </w:rPr>
        <w:t xml:space="preserve"> </w:t>
      </w:r>
    </w:p>
    <w:p w:rsidR="00D95C13" w:rsidRPr="004D0524" w:rsidRDefault="00D95C13" w:rsidP="00D95C13">
      <w:pPr>
        <w:ind w:left="227" w:right="92"/>
        <w:rPr>
          <w:i/>
          <w:sz w:val="12"/>
          <w:u w:val="single"/>
        </w:rPr>
      </w:pPr>
    </w:p>
    <w:p w:rsidR="00D95C13" w:rsidRDefault="00D95C13" w:rsidP="00D95C13">
      <w:pPr>
        <w:ind w:left="227" w:right="92"/>
        <w:rPr>
          <w:i/>
        </w:rPr>
      </w:pPr>
      <w:r>
        <w:rPr>
          <w:i/>
        </w:rPr>
        <w:t>L’aplicació en el cas de no ser la proposada, ha de contenir un conjunt de privilegis (mínim tres) de manera que algunes parts de l’aplicació precisin d’algun d’aquests privilegis per a la seva execució.</w:t>
      </w:r>
    </w:p>
    <w:p w:rsidR="00D95C13" w:rsidRPr="004D0524" w:rsidRDefault="00D95C13" w:rsidP="00D95C13">
      <w:pPr>
        <w:ind w:left="227" w:right="92"/>
        <w:rPr>
          <w:i/>
          <w:sz w:val="12"/>
        </w:rPr>
      </w:pPr>
    </w:p>
    <w:p w:rsidR="00D95C13" w:rsidRDefault="00D95C13" w:rsidP="00D95C13">
      <w:pPr>
        <w:ind w:left="227" w:right="92"/>
        <w:rPr>
          <w:i/>
        </w:rPr>
      </w:pPr>
      <w:r>
        <w:rPr>
          <w:i/>
        </w:rPr>
        <w:t>Els possibles rols estan fixats, però es volen tenir en una classe amb codi-nom-descripció. És a dir:</w:t>
      </w:r>
    </w:p>
    <w:p w:rsidR="00D95C13" w:rsidRPr="00930FF9" w:rsidRDefault="00D95C13" w:rsidP="00D95C13">
      <w:pPr>
        <w:ind w:left="227" w:right="92"/>
        <w:rPr>
          <w:i/>
          <w:sz w:val="12"/>
        </w:rPr>
      </w:pP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2"/>
        <w:gridCol w:w="1541"/>
        <w:gridCol w:w="7334"/>
      </w:tblGrid>
      <w:tr w:rsidR="00D95C13" w:rsidRPr="00930FF9" w:rsidTr="00C03565"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Codi</w:t>
            </w:r>
          </w:p>
        </w:tc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Nom</w:t>
            </w:r>
          </w:p>
        </w:tc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Descripció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Administrador</w:t>
            </w:r>
          </w:p>
        </w:tc>
        <w:tc>
          <w:tcPr>
            <w:tcW w:w="0" w:type="auto"/>
          </w:tcPr>
          <w:p w:rsidR="00D95C13" w:rsidRPr="00930FF9" w:rsidRDefault="00D95C13" w:rsidP="00D5230A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color w:val="000000"/>
              </w:rPr>
              <w:t xml:space="preserve">Importació de dades: </w:t>
            </w:r>
            <w:r w:rsidR="00D5230A">
              <w:rPr>
                <w:color w:val="000000"/>
              </w:rPr>
              <w:t>Establiments</w:t>
            </w:r>
            <w:r w:rsidRPr="00930FF9">
              <w:rPr>
                <w:color w:val="000000"/>
              </w:rPr>
              <w:t xml:space="preserve"> i </w:t>
            </w:r>
            <w:r w:rsidR="00D5230A">
              <w:rPr>
                <w:color w:val="000000"/>
              </w:rPr>
              <w:t>productes</w:t>
            </w:r>
            <w:r w:rsidRPr="00930FF9">
              <w:rPr>
                <w:color w:val="000000"/>
              </w:rPr>
              <w:t xml:space="preserve">, </w:t>
            </w:r>
            <w:r w:rsidR="00D5230A">
              <w:rPr>
                <w:color w:val="000000"/>
              </w:rPr>
              <w:t>tastos</w:t>
            </w:r>
            <w:r w:rsidRPr="00930FF9">
              <w:rPr>
                <w:color w:val="000000"/>
              </w:rPr>
              <w:t xml:space="preserve"> i </w:t>
            </w:r>
            <w:r w:rsidR="00D5230A">
              <w:rPr>
                <w:color w:val="000000"/>
              </w:rPr>
              <w:t>degustadors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930FF9" w:rsidRDefault="00D5230A" w:rsidP="00C03565">
            <w:pPr>
              <w:spacing w:before="20" w:after="20"/>
              <w:ind w:right="91"/>
              <w:rPr>
                <w:i/>
              </w:rPr>
            </w:pPr>
            <w:r>
              <w:rPr>
                <w:i/>
              </w:rPr>
              <w:t>Establiments</w:t>
            </w:r>
          </w:p>
        </w:tc>
        <w:tc>
          <w:tcPr>
            <w:tcW w:w="0" w:type="auto"/>
          </w:tcPr>
          <w:p w:rsidR="00D95C13" w:rsidRPr="00930FF9" w:rsidRDefault="00D5230A" w:rsidP="00D5230A">
            <w:pPr>
              <w:spacing w:before="20" w:after="20"/>
              <w:ind w:right="91"/>
              <w:rPr>
                <w:i/>
              </w:rPr>
            </w:pPr>
            <w:r>
              <w:rPr>
                <w:color w:val="000000"/>
              </w:rPr>
              <w:t>Assignació i modificació de tasts i/o productes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930FF9" w:rsidRDefault="00D5230A" w:rsidP="00C03565">
            <w:pPr>
              <w:spacing w:before="20" w:after="20"/>
              <w:ind w:right="91"/>
              <w:rPr>
                <w:i/>
              </w:rPr>
            </w:pPr>
            <w:r>
              <w:rPr>
                <w:i/>
              </w:rPr>
              <w:t>Degustadors</w:t>
            </w:r>
          </w:p>
        </w:tc>
        <w:tc>
          <w:tcPr>
            <w:tcW w:w="0" w:type="auto"/>
          </w:tcPr>
          <w:p w:rsidR="00D95C13" w:rsidRPr="00930FF9" w:rsidRDefault="00D5230A" w:rsidP="00C03565">
            <w:pPr>
              <w:spacing w:before="20" w:after="20"/>
              <w:ind w:right="91"/>
              <w:rPr>
                <w:color w:val="000000"/>
              </w:rPr>
            </w:pPr>
            <w:r>
              <w:rPr>
                <w:color w:val="000000"/>
              </w:rPr>
              <w:t>Han de poder consultar els tastos en els quals han participat junts amb les valoracions donades, els tastos en els quals estan apuntats i encara no s’han celebrat i també les degustacions previstes on poden participar</w:t>
            </w:r>
          </w:p>
        </w:tc>
      </w:tr>
    </w:tbl>
    <w:p w:rsidR="00D95C13" w:rsidRDefault="00D95C13" w:rsidP="00D95C13">
      <w:pPr>
        <w:ind w:left="227" w:right="92"/>
        <w:rPr>
          <w:i/>
        </w:rPr>
      </w:pPr>
    </w:p>
    <w:p w:rsidR="00A06674" w:rsidRDefault="00D95C13" w:rsidP="00D95C13">
      <w:pPr>
        <w:ind w:left="227" w:right="92"/>
        <w:rPr>
          <w:i/>
        </w:rPr>
      </w:pPr>
      <w:r>
        <w:rPr>
          <w:i/>
        </w:rPr>
        <w:t>Les parts de l’aplicació executables sota privilegis, necessiten de la identificació d’usuari.</w:t>
      </w:r>
    </w:p>
    <w:p w:rsidR="00D95C13" w:rsidRDefault="00D95C13" w:rsidP="00D95C13">
      <w:pPr>
        <w:ind w:left="227" w:right="92"/>
        <w:rPr>
          <w:i/>
        </w:rPr>
      </w:pPr>
    </w:p>
    <w:p w:rsidR="00D5230A" w:rsidRDefault="00D95C13" w:rsidP="00D95C13">
      <w:pPr>
        <w:ind w:left="227" w:right="92"/>
        <w:rPr>
          <w:i/>
        </w:rPr>
      </w:pPr>
      <w:r>
        <w:rPr>
          <w:i/>
        </w:rPr>
        <w:t>La contrasenya dels usuaris ha d’estar convenientment encriptada.</w:t>
      </w:r>
      <w:r w:rsidR="00D5230A" w:rsidRPr="00D5230A">
        <w:rPr>
          <w:b/>
          <w:i/>
        </w:rPr>
        <w:t xml:space="preserve"> Els usuaris de l’aplicació no poden tenir més d’un rol assignat.</w:t>
      </w:r>
    </w:p>
    <w:p w:rsidR="00D95C13" w:rsidRPr="00616997" w:rsidRDefault="00D95C13" w:rsidP="00D95C13">
      <w:pPr>
        <w:ind w:left="227" w:right="92"/>
        <w:rPr>
          <w:i/>
        </w:rPr>
      </w:pPr>
      <w:r>
        <w:rPr>
          <w:i/>
        </w:rPr>
        <w:t xml:space="preserve"> </w:t>
      </w:r>
    </w:p>
    <w:p w:rsidR="006E1242" w:rsidRDefault="006E1242">
      <w:pPr>
        <w:spacing w:after="200" w:line="276" w:lineRule="auto"/>
        <w:rPr>
          <w:i/>
          <w:u w:val="single"/>
        </w:rPr>
      </w:pPr>
      <w:r>
        <w:rPr>
          <w:i/>
          <w:u w:val="single"/>
        </w:rPr>
        <w:br w:type="page"/>
      </w:r>
    </w:p>
    <w:p w:rsidR="008D2C1E" w:rsidRDefault="008D2C1E" w:rsidP="00D5230A">
      <w:pPr>
        <w:ind w:left="227" w:right="92"/>
        <w:rPr>
          <w:i/>
          <w:u w:val="single"/>
        </w:rPr>
      </w:pPr>
    </w:p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MP02: Bases de Dades</w:t>
      </w:r>
    </w:p>
    <w:p w:rsidR="00D5230A" w:rsidRDefault="00D5230A" w:rsidP="00D5230A">
      <w:pPr>
        <w:ind w:left="227" w:right="92"/>
        <w:rPr>
          <w:i/>
        </w:rPr>
      </w:pPr>
    </w:p>
    <w:p w:rsidR="00D5230A" w:rsidRPr="00D5230A" w:rsidRDefault="00D5230A" w:rsidP="00D5230A">
      <w:pPr>
        <w:shd w:val="clear" w:color="auto" w:fill="F2DBDB" w:themeFill="accent2" w:themeFillTint="33"/>
        <w:ind w:left="227" w:right="92"/>
        <w:rPr>
          <w:b/>
          <w:i/>
        </w:rPr>
      </w:pPr>
      <w:r w:rsidRPr="00D5230A">
        <w:rPr>
          <w:b/>
          <w:i/>
        </w:rPr>
        <w:t>Duran la primera setmana de realització del projecte cal:</w:t>
      </w:r>
    </w:p>
    <w:p w:rsidR="00D5230A" w:rsidRPr="00D5230A" w:rsidRDefault="00D5230A" w:rsidP="00D5230A">
      <w:pPr>
        <w:pStyle w:val="Prrafodelista"/>
        <w:numPr>
          <w:ilvl w:val="0"/>
          <w:numId w:val="13"/>
        </w:numPr>
        <w:shd w:val="clear" w:color="auto" w:fill="F2DBDB" w:themeFill="accent2" w:themeFillTint="33"/>
        <w:ind w:right="92"/>
        <w:rPr>
          <w:b/>
          <w:i/>
        </w:rPr>
      </w:pPr>
      <w:r w:rsidRPr="00D5230A">
        <w:rPr>
          <w:b/>
          <w:i/>
        </w:rPr>
        <w:t>Presentar el diagrama E-R (en paper és suficient) de la futura BD i argumentar, si cal, les decisions preses.</w:t>
      </w:r>
    </w:p>
    <w:p w:rsidR="00D5230A" w:rsidRPr="00D5230A" w:rsidRDefault="00D5230A" w:rsidP="00D5230A">
      <w:pPr>
        <w:pStyle w:val="Prrafodelista"/>
        <w:numPr>
          <w:ilvl w:val="0"/>
          <w:numId w:val="13"/>
        </w:numPr>
        <w:shd w:val="clear" w:color="auto" w:fill="F2DBDB" w:themeFill="accent2" w:themeFillTint="33"/>
        <w:ind w:right="92"/>
        <w:rPr>
          <w:b/>
          <w:i/>
        </w:rPr>
      </w:pPr>
      <w:r w:rsidRPr="00D5230A">
        <w:rPr>
          <w:b/>
          <w:i/>
        </w:rPr>
        <w:t>Entregar el guió amb l’esquema del Model Relacional de la BD</w:t>
      </w:r>
    </w:p>
    <w:p w:rsidR="00D5230A" w:rsidRDefault="00D5230A" w:rsidP="00D5230A">
      <w:pPr>
        <w:ind w:left="227" w:right="92"/>
        <w:rPr>
          <w:i/>
        </w:rPr>
      </w:pPr>
    </w:p>
    <w:p w:rsidR="00D5230A" w:rsidRPr="009B4425" w:rsidRDefault="00D5230A" w:rsidP="00D5230A">
      <w:pPr>
        <w:ind w:left="227" w:right="92"/>
        <w:rPr>
          <w:i/>
        </w:rPr>
      </w:pPr>
      <w:r>
        <w:rPr>
          <w:i/>
        </w:rPr>
        <w:t>Junt amb l’entrega del projecte hi ha d’haver 3</w:t>
      </w:r>
      <w:r w:rsidRPr="00F96285">
        <w:rPr>
          <w:i/>
        </w:rPr>
        <w:t xml:space="preserve"> guions:</w:t>
      </w:r>
    </w:p>
    <w:p w:rsidR="00D5230A" w:rsidRPr="009B4425" w:rsidRDefault="00D5230A" w:rsidP="00D5230A">
      <w:pPr>
        <w:ind w:left="227" w:right="92"/>
        <w:rPr>
          <w:i/>
          <w:sz w:val="12"/>
        </w:rPr>
      </w:pPr>
    </w:p>
    <w:p w:rsidR="00D5230A" w:rsidRPr="009B4425" w:rsidRDefault="00D5230A" w:rsidP="00D5230A">
      <w:pPr>
        <w:numPr>
          <w:ilvl w:val="0"/>
          <w:numId w:val="12"/>
        </w:numPr>
        <w:ind w:right="92"/>
        <w:rPr>
          <w:i/>
          <w:strike/>
        </w:rPr>
      </w:pPr>
      <w:r w:rsidRPr="009B4425">
        <w:rPr>
          <w:i/>
        </w:rPr>
        <w:t xml:space="preserve">Un per a les instruccions DDL corresponents al desplegament de l’estructura de la BD (taules/vistes/índexs/sinònims/...) necessària per al funcionament de l’aplicació. </w:t>
      </w:r>
    </w:p>
    <w:p w:rsidR="00D5230A" w:rsidRPr="009B4425" w:rsidRDefault="00D5230A" w:rsidP="00D5230A">
      <w:pPr>
        <w:numPr>
          <w:ilvl w:val="0"/>
          <w:numId w:val="12"/>
        </w:numPr>
        <w:ind w:right="92"/>
        <w:rPr>
          <w:i/>
        </w:rPr>
      </w:pPr>
      <w:r w:rsidRPr="009B4425">
        <w:rPr>
          <w:i/>
        </w:rPr>
        <w:t xml:space="preserve">Un per a la introducció de les dades DEMO </w:t>
      </w:r>
      <w:r w:rsidRPr="009B4425">
        <w:rPr>
          <w:b/>
          <w:i/>
        </w:rPr>
        <w:t>amb un complet conjunt de dades a la BDR.</w:t>
      </w:r>
    </w:p>
    <w:p w:rsidR="00D5230A" w:rsidRPr="009B4425" w:rsidRDefault="00D5230A" w:rsidP="00D5230A">
      <w:pPr>
        <w:numPr>
          <w:ilvl w:val="0"/>
          <w:numId w:val="12"/>
        </w:numPr>
        <w:ind w:right="92"/>
        <w:rPr>
          <w:i/>
        </w:rPr>
      </w:pPr>
      <w:r w:rsidRPr="009B4425">
        <w:rPr>
          <w:i/>
        </w:rPr>
        <w:t xml:space="preserve">Un per a l’eliminació de tot amb la creació de les taules/vistes/índexs/sinònims. </w:t>
      </w:r>
    </w:p>
    <w:p w:rsidR="00D5230A" w:rsidRPr="00F00A90" w:rsidRDefault="00D5230A" w:rsidP="00D5230A">
      <w:pPr>
        <w:ind w:left="227" w:right="92"/>
        <w:rPr>
          <w:i/>
          <w:sz w:val="12"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>Cal document detallat dels passos que ha de seguir l’administrador del SGBD exec</w:t>
      </w:r>
      <w:r>
        <w:rPr>
          <w:i/>
        </w:rPr>
        <w:t>utar qualsevol dels 3 guions, pel/s SGBD implicat/s.</w:t>
      </w:r>
    </w:p>
    <w:p w:rsidR="00D5230A" w:rsidRDefault="00D5230A" w:rsidP="00D5230A">
      <w:pPr>
        <w:ind w:left="227" w:right="92"/>
        <w:rPr>
          <w:i/>
        </w:rPr>
      </w:pPr>
    </w:p>
    <w:p w:rsidR="006E1242" w:rsidRPr="007D3473" w:rsidRDefault="006E1242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MP03: Programació</w:t>
      </w:r>
    </w:p>
    <w:p w:rsidR="00D5230A" w:rsidRDefault="00D5230A" w:rsidP="00D5230A">
      <w:pPr>
        <w:ind w:left="227" w:right="92"/>
        <w:rPr>
          <w:i/>
          <w:u w:val="single"/>
        </w:rPr>
      </w:pPr>
    </w:p>
    <w:p w:rsidR="00D5230A" w:rsidRDefault="00D5230A" w:rsidP="00D5230A">
      <w:pPr>
        <w:ind w:left="227" w:right="92"/>
        <w:rPr>
          <w:i/>
        </w:rPr>
      </w:pPr>
      <w:r>
        <w:rPr>
          <w:i/>
          <w:u w:val="single"/>
        </w:rPr>
        <w:t>Aplicació d’escriptori (Java)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Cal desenvolupar </w:t>
      </w:r>
      <w:r>
        <w:rPr>
          <w:i/>
        </w:rPr>
        <w:t>una aplicació d’escriptori per al manteniment de les empreses i el llistat dels tastos de productes realitzades fins al moment.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>
        <w:rPr>
          <w:i/>
        </w:rPr>
        <w:t>Cal presentar un formulari mestre-detall amb la gestió d’empreses (capçalera) i gestió dels productes tastats (línies), de manera que:</w:t>
      </w:r>
    </w:p>
    <w:p w:rsidR="00D5230A" w:rsidRPr="0061278E" w:rsidRDefault="00D5230A" w:rsidP="00D5230A">
      <w:pPr>
        <w:ind w:left="227" w:right="92"/>
        <w:rPr>
          <w:i/>
          <w:sz w:val="12"/>
        </w:rPr>
      </w:pPr>
    </w:p>
    <w:p w:rsidR="00D5230A" w:rsidRPr="0061278E" w:rsidRDefault="00D5230A" w:rsidP="00D5230A">
      <w:pPr>
        <w:numPr>
          <w:ilvl w:val="0"/>
          <w:numId w:val="11"/>
        </w:numPr>
        <w:ind w:right="92"/>
        <w:rPr>
          <w:i/>
        </w:rPr>
      </w:pPr>
      <w:r w:rsidRPr="0061278E">
        <w:rPr>
          <w:i/>
        </w:rPr>
        <w:t>A la capçalera es pugui efectuar totes les operacions CRUD</w:t>
      </w:r>
    </w:p>
    <w:p w:rsidR="00D5230A" w:rsidRDefault="00D5230A" w:rsidP="00D5230A">
      <w:pPr>
        <w:numPr>
          <w:ilvl w:val="0"/>
          <w:numId w:val="11"/>
        </w:numPr>
        <w:ind w:right="92"/>
        <w:rPr>
          <w:i/>
        </w:rPr>
      </w:pPr>
      <w:r>
        <w:rPr>
          <w:i/>
        </w:rPr>
        <w:t xml:space="preserve">A la zona línies es mostri una graella amb els productes (els que s’han fet tastos, no els que hi ha prevists tastos). </w:t>
      </w:r>
    </w:p>
    <w:p w:rsidR="00D5230A" w:rsidRPr="0061278E" w:rsidRDefault="00D5230A" w:rsidP="00D5230A">
      <w:pPr>
        <w:ind w:left="227" w:right="92"/>
        <w:rPr>
          <w:i/>
          <w:sz w:val="12"/>
        </w:rPr>
      </w:pPr>
    </w:p>
    <w:p w:rsidR="00D5230A" w:rsidRDefault="00D5230A" w:rsidP="00D5230A">
      <w:pPr>
        <w:ind w:left="227" w:right="92"/>
        <w:rPr>
          <w:i/>
        </w:rPr>
      </w:pPr>
      <w:r>
        <w:rPr>
          <w:i/>
        </w:rPr>
        <w:t>Per tant, l’aplicació ha de permetre: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pStyle w:val="Prrafodelista"/>
        <w:numPr>
          <w:ilvl w:val="0"/>
          <w:numId w:val="10"/>
        </w:numPr>
        <w:ind w:right="92"/>
        <w:rPr>
          <w:i/>
        </w:rPr>
      </w:pPr>
      <w:r>
        <w:rPr>
          <w:i/>
        </w:rPr>
        <w:t>Afegir una nova empresa</w:t>
      </w:r>
    </w:p>
    <w:p w:rsidR="00D5230A" w:rsidRDefault="00D5230A" w:rsidP="00D5230A">
      <w:pPr>
        <w:pStyle w:val="Prrafodelista"/>
        <w:numPr>
          <w:ilvl w:val="0"/>
          <w:numId w:val="10"/>
        </w:numPr>
        <w:ind w:right="92"/>
        <w:rPr>
          <w:i/>
        </w:rPr>
      </w:pPr>
      <w:r>
        <w:rPr>
          <w:i/>
        </w:rPr>
        <w:t>Modificar les dades d’una empresa existent</w:t>
      </w:r>
      <w:r w:rsidRPr="00076BE8">
        <w:rPr>
          <w:i/>
        </w:rPr>
        <w:t xml:space="preserve"> </w:t>
      </w:r>
    </w:p>
    <w:p w:rsidR="00D5230A" w:rsidRDefault="00D5230A" w:rsidP="00D5230A">
      <w:pPr>
        <w:pStyle w:val="Prrafodelista"/>
        <w:numPr>
          <w:ilvl w:val="0"/>
          <w:numId w:val="10"/>
        </w:numPr>
        <w:ind w:right="92"/>
        <w:rPr>
          <w:i/>
        </w:rPr>
      </w:pPr>
      <w:r>
        <w:rPr>
          <w:i/>
        </w:rPr>
        <w:t>Esborrar una empresa que no tingui tastos</w:t>
      </w:r>
    </w:p>
    <w:p w:rsidR="00D5230A" w:rsidRDefault="00D5230A" w:rsidP="00D5230A">
      <w:pPr>
        <w:pStyle w:val="Prrafodelista"/>
        <w:numPr>
          <w:ilvl w:val="0"/>
          <w:numId w:val="10"/>
        </w:numPr>
        <w:ind w:right="92"/>
        <w:rPr>
          <w:i/>
        </w:rPr>
      </w:pPr>
      <w:r>
        <w:rPr>
          <w:i/>
        </w:rPr>
        <w:t>Esborrar una empresa amb tastos realitzats (mostrant avís a l’usuari). Tot i esborrar les dades a nivell de l’aplicació, la informació es conservarà en la BD per tenir un històric de tots els tasts realitzats.</w:t>
      </w:r>
    </w:p>
    <w:p w:rsidR="00D5230A" w:rsidRDefault="00D5230A" w:rsidP="00D5230A">
      <w:pPr>
        <w:pStyle w:val="Prrafodelista"/>
        <w:numPr>
          <w:ilvl w:val="0"/>
          <w:numId w:val="10"/>
        </w:numPr>
        <w:ind w:right="92"/>
        <w:rPr>
          <w:i/>
        </w:rPr>
      </w:pPr>
      <w:r>
        <w:rPr>
          <w:i/>
        </w:rPr>
        <w:t>Consultar les empreses per diversos atributs, mínim:</w:t>
      </w:r>
    </w:p>
    <w:p w:rsidR="00D5230A" w:rsidRDefault="00D5230A" w:rsidP="00D5230A">
      <w:pPr>
        <w:pStyle w:val="Prrafodelista"/>
        <w:numPr>
          <w:ilvl w:val="1"/>
          <w:numId w:val="10"/>
        </w:numPr>
        <w:ind w:right="92"/>
        <w:rPr>
          <w:i/>
        </w:rPr>
      </w:pPr>
      <w:r>
        <w:rPr>
          <w:i/>
        </w:rPr>
        <w:t>Identificador</w:t>
      </w:r>
    </w:p>
    <w:p w:rsidR="00D5230A" w:rsidRDefault="00D5230A" w:rsidP="00D5230A">
      <w:pPr>
        <w:pStyle w:val="Prrafodelista"/>
        <w:numPr>
          <w:ilvl w:val="1"/>
          <w:numId w:val="10"/>
        </w:numPr>
        <w:ind w:right="92"/>
        <w:rPr>
          <w:i/>
        </w:rPr>
      </w:pPr>
      <w:r>
        <w:rPr>
          <w:i/>
        </w:rPr>
        <w:t>Localització/població</w:t>
      </w:r>
    </w:p>
    <w:p w:rsidR="00D5230A" w:rsidRPr="003D556A" w:rsidRDefault="00D5230A" w:rsidP="00D5230A">
      <w:pPr>
        <w:pStyle w:val="Prrafodelista"/>
        <w:numPr>
          <w:ilvl w:val="0"/>
          <w:numId w:val="10"/>
        </w:numPr>
        <w:ind w:right="92"/>
        <w:rPr>
          <w:i/>
        </w:rPr>
      </w:pPr>
      <w:r>
        <w:rPr>
          <w:i/>
        </w:rPr>
        <w:t>Per qualsevol empresa s’ha de poder visualitzar els tasts que ha realitzat, amb la valoració mitjana que n’han fet els tastadors.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>
        <w:rPr>
          <w:i/>
        </w:rPr>
        <w:t>Aquesta aplicació només l’ha de poder utilitzar un usuari Administrador.</w:t>
      </w:r>
    </w:p>
    <w:p w:rsidR="00D5230A" w:rsidRDefault="00D5230A" w:rsidP="00D5230A">
      <w:pPr>
        <w:ind w:left="227" w:right="92"/>
        <w:rPr>
          <w:i/>
        </w:rPr>
      </w:pPr>
    </w:p>
    <w:p w:rsidR="00D5230A" w:rsidRPr="00C71F6E" w:rsidRDefault="00D5230A" w:rsidP="00D5230A">
      <w:pPr>
        <w:ind w:left="227" w:right="92"/>
        <w:rPr>
          <w:i/>
        </w:rPr>
      </w:pPr>
    </w:p>
    <w:p w:rsidR="00D5230A" w:rsidRPr="009A0BFB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Informa via Web (Jasper Report)</w:t>
      </w:r>
    </w:p>
    <w:p w:rsidR="00D5230A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Cal poder obtenir, com a mínim, un informe Jasper mestre-detall equivalent a un dels formularis mestre-detall que heu de desenvolupar a l’aplicació web, instal·lat en un JRS. </w:t>
      </w:r>
      <w:r>
        <w:rPr>
          <w:i/>
        </w:rPr>
        <w:t>(</w:t>
      </w:r>
      <w:r w:rsidRPr="00F96285">
        <w:rPr>
          <w:i/>
        </w:rPr>
        <w:t>la base de dades</w:t>
      </w:r>
      <w:r>
        <w:rPr>
          <w:i/>
        </w:rPr>
        <w:t xml:space="preserve"> amb</w:t>
      </w:r>
      <w:r w:rsidRPr="00F96285">
        <w:rPr>
          <w:i/>
        </w:rPr>
        <w:t xml:space="preserve"> usuari i contrasenya)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Tingueu en compte que: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lastRenderedPageBreak/>
        <w:t>Ha d’incorporar, com a mínim, un paràmetre, algun dels quals ha de poder gestionar varis valors (multi elecció). Investigueu com ha de ser un paràmetre “llista” que pugui contenir varis valors.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>Capçalera, amb logo, dades de l’empresa, títol adequat, dades introduïdes en els filtres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>Zona de línies amb columnes clarament identificades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>Peu, amb alguna informació (data-hora d’elaboració, paginació,...)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Aquest informe s’ha de poder executar:</w:t>
      </w:r>
    </w:p>
    <w:p w:rsidR="00D5230A" w:rsidRPr="00F96285" w:rsidRDefault="00D5230A" w:rsidP="00D5230A">
      <w:pPr>
        <w:numPr>
          <w:ilvl w:val="0"/>
          <w:numId w:val="8"/>
        </w:numPr>
        <w:ind w:right="92"/>
        <w:rPr>
          <w:i/>
        </w:rPr>
      </w:pPr>
      <w:r w:rsidRPr="00F96285">
        <w:rPr>
          <w:i/>
        </w:rPr>
        <w:t>Via interfície web proporcionada pel JRS, que incorporarà els “input control” adequats per a que l’usuari pugui introduir el</w:t>
      </w:r>
      <w:r>
        <w:rPr>
          <w:i/>
        </w:rPr>
        <w:t>/</w:t>
      </w:r>
      <w:r w:rsidRPr="00F96285">
        <w:rPr>
          <w:i/>
        </w:rPr>
        <w:t>s valor</w:t>
      </w:r>
      <w:r>
        <w:rPr>
          <w:i/>
        </w:rPr>
        <w:t>/</w:t>
      </w:r>
      <w:r w:rsidRPr="00F96285">
        <w:rPr>
          <w:i/>
        </w:rPr>
        <w:t>s pel</w:t>
      </w:r>
      <w:r>
        <w:rPr>
          <w:i/>
        </w:rPr>
        <w:t>/</w:t>
      </w:r>
      <w:r w:rsidRPr="00F96285">
        <w:rPr>
          <w:i/>
        </w:rPr>
        <w:t>s paràmetre</w:t>
      </w:r>
      <w:r>
        <w:rPr>
          <w:i/>
        </w:rPr>
        <w:t>/</w:t>
      </w:r>
      <w:r w:rsidRPr="00F96285">
        <w:rPr>
          <w:i/>
        </w:rPr>
        <w:t>s.</w:t>
      </w:r>
    </w:p>
    <w:p w:rsidR="00D5230A" w:rsidRPr="00F96285" w:rsidRDefault="00D5230A" w:rsidP="00D5230A">
      <w:pPr>
        <w:numPr>
          <w:ilvl w:val="0"/>
          <w:numId w:val="8"/>
        </w:numPr>
        <w:ind w:right="92"/>
        <w:rPr>
          <w:i/>
        </w:rPr>
      </w:pPr>
      <w:r w:rsidRPr="00F96285">
        <w:rPr>
          <w:i/>
        </w:rPr>
        <w:t xml:space="preserve">Des de l’aplicació web (dins el codi PHP), amb crida al webService que proporciona JRS, passant-li els valors corresponents als paràmetres i que d’alguna manera o altra l’usuari de la vostra aplicació haurà seleccionat. Se us facilitarà manual i exemple de com aconseguir-ho. 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Per exemple... Suposem que la vostra aplicació gestiona un càmping... Igual feu un informe que mostri la fitxa d’un campista amb les seves dades (capçalera) i amb totes les estades en el càmping (línies). El campista podria ser el paràmetre.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L’informe via interfície web del JRS podria mostrar un desplegable per seleccionar un o varis campistes i treure la fitxa dels campistes seleccionats (en pàgines separades, evidentment).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>L’informe via la vostra aplicació hauria de cridar el webService passant el o els campistes pels quals generar l’informe. Per exemple, si hi ha una pantalla web que mostra els diferents campistes (en una espècie de graella), hi podria haver un selector a cada campista (fila) i un botó “Imprimir Fitxa” que en prémer-lo, generés l’informe per a tots els campistes seleccionats.</w:t>
      </w:r>
    </w:p>
    <w:p w:rsidR="00D5230A" w:rsidRDefault="00D5230A" w:rsidP="00D5230A"/>
    <w:p w:rsidR="006E1242" w:rsidRDefault="006E1242" w:rsidP="00D5230A"/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MP06: Desenvolupament Web en Entorn Client</w:t>
      </w:r>
    </w:p>
    <w:p w:rsidR="00D5230A" w:rsidRDefault="00D5230A" w:rsidP="00D5230A">
      <w:pPr>
        <w:ind w:left="227" w:right="92"/>
        <w:rPr>
          <w:i/>
          <w:u w:val="single"/>
        </w:rPr>
      </w:pPr>
    </w:p>
    <w:p w:rsidR="00D5230A" w:rsidRPr="00B073EE" w:rsidRDefault="00D5230A" w:rsidP="00D5230A">
      <w:pPr>
        <w:pStyle w:val="Prrafodelista"/>
        <w:numPr>
          <w:ilvl w:val="0"/>
          <w:numId w:val="6"/>
        </w:numPr>
        <w:ind w:right="92"/>
        <w:rPr>
          <w:i/>
        </w:rPr>
      </w:pPr>
      <w:r w:rsidRPr="00B073EE">
        <w:rPr>
          <w:i/>
        </w:rPr>
        <w:t>És obligatori separar el codi Javascript del codi HTML i CSS.</w:t>
      </w:r>
    </w:p>
    <w:p w:rsidR="00D5230A" w:rsidRDefault="00D5230A" w:rsidP="00D5230A">
      <w:pPr>
        <w:numPr>
          <w:ilvl w:val="0"/>
          <w:numId w:val="6"/>
        </w:numPr>
        <w:ind w:right="92"/>
        <w:rPr>
          <w:i/>
        </w:rPr>
      </w:pPr>
      <w:r>
        <w:rPr>
          <w:i/>
        </w:rPr>
        <w:t>Cal fer ús d’esdeveniments JS via el mètode addEventListener.</w:t>
      </w:r>
    </w:p>
    <w:p w:rsidR="00D5230A" w:rsidRPr="00B073EE" w:rsidRDefault="00D5230A" w:rsidP="00D5230A">
      <w:pPr>
        <w:numPr>
          <w:ilvl w:val="0"/>
          <w:numId w:val="6"/>
        </w:numPr>
        <w:ind w:right="92"/>
        <w:rPr>
          <w:i/>
        </w:rPr>
      </w:pPr>
      <w:r>
        <w:rPr>
          <w:i/>
        </w:rPr>
        <w:t>Cal mostrar un a</w:t>
      </w:r>
      <w:r w:rsidRPr="00B073EE">
        <w:rPr>
          <w:i/>
        </w:rPr>
        <w:t>vis en els camp/s d'entrada de paraules de pas, si les majúscules</w:t>
      </w:r>
      <w:r>
        <w:rPr>
          <w:i/>
        </w:rPr>
        <w:t xml:space="preserve"> (shift)</w:t>
      </w:r>
      <w:r w:rsidRPr="00B073EE">
        <w:rPr>
          <w:i/>
        </w:rPr>
        <w:t xml:space="preserve"> estan actives</w:t>
      </w:r>
      <w:r>
        <w:rPr>
          <w:i/>
        </w:rPr>
        <w:t>.</w:t>
      </w:r>
    </w:p>
    <w:p w:rsidR="00D5230A" w:rsidRPr="00B073EE" w:rsidRDefault="00D5230A" w:rsidP="00D5230A">
      <w:pPr>
        <w:numPr>
          <w:ilvl w:val="0"/>
          <w:numId w:val="6"/>
        </w:numPr>
        <w:ind w:right="92"/>
        <w:rPr>
          <w:i/>
        </w:rPr>
      </w:pPr>
      <w:r>
        <w:rPr>
          <w:i/>
        </w:rPr>
        <w:t>Qualsevol de</w:t>
      </w:r>
      <w:r w:rsidRPr="00B073EE">
        <w:rPr>
          <w:i/>
        </w:rPr>
        <w:t>l</w:t>
      </w:r>
      <w:r>
        <w:rPr>
          <w:i/>
        </w:rPr>
        <w:t>s</w:t>
      </w:r>
      <w:r w:rsidRPr="00B073EE">
        <w:rPr>
          <w:i/>
        </w:rPr>
        <w:t xml:space="preserve"> camps del</w:t>
      </w:r>
      <w:r>
        <w:rPr>
          <w:i/>
        </w:rPr>
        <w:t>s</w:t>
      </w:r>
      <w:r w:rsidRPr="00B073EE">
        <w:rPr>
          <w:i/>
        </w:rPr>
        <w:t xml:space="preserve"> formulari</w:t>
      </w:r>
      <w:r>
        <w:rPr>
          <w:i/>
        </w:rPr>
        <w:t>s</w:t>
      </w:r>
      <w:r w:rsidRPr="00B073EE">
        <w:rPr>
          <w:i/>
        </w:rPr>
        <w:t xml:space="preserve"> han de canviar d'estil quan guanyen i perden el focus</w:t>
      </w:r>
      <w:r>
        <w:rPr>
          <w:i/>
        </w:rPr>
        <w:t>.</w:t>
      </w:r>
    </w:p>
    <w:p w:rsidR="00D5230A" w:rsidRDefault="00D5230A" w:rsidP="00D5230A">
      <w:pPr>
        <w:numPr>
          <w:ilvl w:val="0"/>
          <w:numId w:val="6"/>
        </w:numPr>
        <w:ind w:right="92"/>
        <w:rPr>
          <w:i/>
        </w:rPr>
      </w:pPr>
      <w:r w:rsidRPr="003913F5">
        <w:rPr>
          <w:i/>
        </w:rPr>
        <w:t>En el formulari per crear un nou usuari</w:t>
      </w:r>
      <w:r>
        <w:rPr>
          <w:i/>
        </w:rPr>
        <w:t>,</w:t>
      </w:r>
      <w:r w:rsidRPr="003913F5">
        <w:rPr>
          <w:i/>
        </w:rPr>
        <w:t xml:space="preserve"> cal mostrar amb una barra de progrés </w:t>
      </w:r>
      <w:r>
        <w:rPr>
          <w:i/>
        </w:rPr>
        <w:t>el nivell</w:t>
      </w:r>
      <w:r w:rsidRPr="003913F5">
        <w:rPr>
          <w:i/>
        </w:rPr>
        <w:t xml:space="preserve"> </w:t>
      </w:r>
      <w:r>
        <w:rPr>
          <w:i/>
        </w:rPr>
        <w:t>de</w:t>
      </w:r>
      <w:r w:rsidRPr="003913F5">
        <w:rPr>
          <w:i/>
        </w:rPr>
        <w:t xml:space="preserve"> robustesa de la paraula de pas</w:t>
      </w:r>
      <w:r>
        <w:rPr>
          <w:i/>
        </w:rPr>
        <w:t xml:space="preserve"> que s’està indicant. No es donarà per vàlida la contrasenya fins que assoleixi el nivell màxim.</w:t>
      </w:r>
    </w:p>
    <w:p w:rsidR="00D5230A" w:rsidRPr="00E40E09" w:rsidRDefault="00D5230A" w:rsidP="00D5230A">
      <w:pPr>
        <w:numPr>
          <w:ilvl w:val="0"/>
          <w:numId w:val="6"/>
        </w:numPr>
        <w:ind w:right="92"/>
        <w:rPr>
          <w:i/>
        </w:rPr>
      </w:pPr>
      <w:r>
        <w:rPr>
          <w:i/>
        </w:rPr>
        <w:t>En el formulari d’accés cal que hi hagi un checkbox. Si està seleccionat, s’ha de veure la paraula de pas.</w:t>
      </w:r>
    </w:p>
    <w:p w:rsidR="00D5230A" w:rsidRPr="003913F5" w:rsidRDefault="00D5230A" w:rsidP="00D5230A">
      <w:pPr>
        <w:numPr>
          <w:ilvl w:val="0"/>
          <w:numId w:val="6"/>
        </w:numPr>
        <w:ind w:right="92"/>
        <w:rPr>
          <w:i/>
        </w:rPr>
      </w:pPr>
      <w:r w:rsidRPr="003913F5">
        <w:rPr>
          <w:i/>
        </w:rPr>
        <w:t>Cal desar en el WebStorage:</w:t>
      </w:r>
    </w:p>
    <w:p w:rsidR="00D5230A" w:rsidRDefault="00D5230A" w:rsidP="00D5230A">
      <w:pPr>
        <w:numPr>
          <w:ilvl w:val="1"/>
          <w:numId w:val="6"/>
        </w:numPr>
        <w:ind w:right="92"/>
        <w:rPr>
          <w:i/>
        </w:rPr>
      </w:pPr>
      <w:r w:rsidRPr="00B073EE">
        <w:rPr>
          <w:i/>
        </w:rPr>
        <w:t xml:space="preserve">les paraules de pas </w:t>
      </w:r>
      <w:r>
        <w:rPr>
          <w:i/>
        </w:rPr>
        <w:t>sense xifrar,</w:t>
      </w:r>
      <w:r w:rsidRPr="00B073EE">
        <w:rPr>
          <w:i/>
        </w:rPr>
        <w:t xml:space="preserve"> junt amb </w:t>
      </w:r>
    </w:p>
    <w:p w:rsidR="00D5230A" w:rsidRDefault="00D5230A" w:rsidP="00D5230A">
      <w:pPr>
        <w:numPr>
          <w:ilvl w:val="1"/>
          <w:numId w:val="6"/>
        </w:numPr>
        <w:ind w:right="92"/>
        <w:rPr>
          <w:i/>
        </w:rPr>
      </w:pPr>
      <w:r w:rsidRPr="00B073EE">
        <w:rPr>
          <w:i/>
        </w:rPr>
        <w:t>el nom de l'usuari</w:t>
      </w:r>
      <w:r>
        <w:rPr>
          <w:i/>
        </w:rPr>
        <w:t xml:space="preserve"> </w:t>
      </w:r>
      <w:r w:rsidRPr="00B073EE">
        <w:rPr>
          <w:i/>
        </w:rPr>
        <w:t>per tal de poder fer proves ràpidament</w:t>
      </w:r>
      <w:r>
        <w:rPr>
          <w:i/>
        </w:rPr>
        <w:t xml:space="preserve"> (*)</w:t>
      </w:r>
    </w:p>
    <w:p w:rsidR="00D5230A" w:rsidRDefault="00D5230A" w:rsidP="00D5230A">
      <w:pPr>
        <w:numPr>
          <w:ilvl w:val="1"/>
          <w:numId w:val="6"/>
        </w:numPr>
        <w:ind w:right="92"/>
        <w:rPr>
          <w:i/>
        </w:rPr>
      </w:pPr>
      <w:r>
        <w:rPr>
          <w:i/>
        </w:rPr>
        <w:t>així com l’ idioma predeterminat que segueix la web</w:t>
      </w:r>
    </w:p>
    <w:p w:rsidR="00D5230A" w:rsidRPr="00616997" w:rsidRDefault="00D5230A" w:rsidP="00D5230A">
      <w:pPr>
        <w:ind w:left="737" w:right="92"/>
        <w:rPr>
          <w:i/>
        </w:rPr>
      </w:pPr>
      <w:r>
        <w:rPr>
          <w:i/>
        </w:rPr>
        <w:t>De tots els usuaris que han iniciat sessió o s’han creat duran l’execució de la web.</w:t>
      </w:r>
    </w:p>
    <w:p w:rsidR="00D5230A" w:rsidRPr="00616997" w:rsidRDefault="00D5230A" w:rsidP="00D5230A">
      <w:pPr>
        <w:numPr>
          <w:ilvl w:val="0"/>
          <w:numId w:val="6"/>
        </w:numPr>
        <w:ind w:right="92"/>
        <w:rPr>
          <w:i/>
        </w:rPr>
      </w:pPr>
      <w:r w:rsidRPr="00616997">
        <w:rPr>
          <w:i/>
        </w:rPr>
        <w:t>Aplicació de</w:t>
      </w:r>
      <w:r>
        <w:rPr>
          <w:i/>
        </w:rPr>
        <w:t xml:space="preserve"> classes pròpies (String, Math, Date, Array, Object, i/o definides pel programador)</w:t>
      </w:r>
    </w:p>
    <w:p w:rsidR="00D5230A" w:rsidRPr="00D92C16" w:rsidRDefault="00D5230A" w:rsidP="00D5230A">
      <w:pPr>
        <w:numPr>
          <w:ilvl w:val="0"/>
          <w:numId w:val="6"/>
        </w:numPr>
        <w:ind w:right="92"/>
        <w:rPr>
          <w:i/>
        </w:rPr>
      </w:pPr>
      <w:r>
        <w:rPr>
          <w:i/>
        </w:rPr>
        <w:t xml:space="preserve">Un mínim d’una </w:t>
      </w:r>
      <w:r w:rsidRPr="00616997">
        <w:rPr>
          <w:i/>
        </w:rPr>
        <w:t>petici</w:t>
      </w:r>
      <w:r>
        <w:rPr>
          <w:i/>
        </w:rPr>
        <w:t>ó</w:t>
      </w:r>
      <w:r w:rsidRPr="00616997">
        <w:rPr>
          <w:i/>
        </w:rPr>
        <w:t xml:space="preserve"> AJAX</w:t>
      </w:r>
      <w:r>
        <w:rPr>
          <w:i/>
        </w:rPr>
        <w:t xml:space="preserve"> amb paràmetres i el corresponen tractament de la resposta rebuda (XML,JSON, text pla...)</w:t>
      </w:r>
      <w:r w:rsidRPr="00D92C16">
        <w:rPr>
          <w:i/>
        </w:rPr>
        <w:t>.</w:t>
      </w:r>
    </w:p>
    <w:p w:rsidR="00A06674" w:rsidRDefault="00A06674" w:rsidP="000104C8">
      <w:pPr>
        <w:ind w:left="227" w:right="92"/>
        <w:rPr>
          <w:i/>
        </w:rPr>
      </w:pPr>
    </w:p>
    <w:p w:rsidR="006E1242" w:rsidRDefault="006E1242" w:rsidP="000104C8">
      <w:pPr>
        <w:ind w:left="227" w:right="92"/>
        <w:rPr>
          <w:i/>
        </w:rPr>
      </w:pPr>
    </w:p>
    <w:p w:rsidR="00D5230A" w:rsidRPr="00D5230A" w:rsidRDefault="00D5230A" w:rsidP="000104C8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MP07</w:t>
      </w:r>
      <w:r>
        <w:rPr>
          <w:i/>
          <w:u w:val="single"/>
        </w:rPr>
        <w:t>:</w:t>
      </w:r>
      <w:r w:rsidRPr="00D5230A">
        <w:rPr>
          <w:i/>
          <w:u w:val="single"/>
        </w:rPr>
        <w:t xml:space="preserve"> Desenvolupament Web en entorn servidor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Les funcional</w:t>
      </w:r>
      <w:r>
        <w:rPr>
          <w:i/>
        </w:rPr>
        <w:t>itats que caldrà implementar</w:t>
      </w:r>
      <w:r w:rsidRPr="006E1242">
        <w:rPr>
          <w:i/>
        </w:rPr>
        <w:t xml:space="preserve"> són: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A) Registre d'empreses: Les empreses es registraran introduint dades bàsiques, que hauran d'incloure un username d'accés, nom comercial, NIF / CIF d'empresa i la direcció física d'on es farà el tast.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B) Registre de clients: Els usuaris introduiran username (mail) / password i nom.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lastRenderedPageBreak/>
        <w:t>NOTA: Els correus (tant d'empresa com d'usuari) han de ser únics i una empresa no serà mai client.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C) Les empreses poden organitzar cates: una cata se celebra en un dia i en una hora i es cata un únic producte. Els productes no es categoritzen. Són descriptius. Hi haurà manteniment d'esdeveniments (altes / baixes i modificacions). Podeu avisar de modificacions en les cates, però generaran automàticament mail als usuaris registrats informant de les modificacions.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D) Els clients (usuaris registrats) es podran apuntar / desapuntar a cates futures.</w:t>
      </w: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De les cates que es van apuntar i han vençut (han superat data) podran emetre valoració. Una valoració és una puntuació entre 1 i 5.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E) Les empreses han de veure la gent apuntada a les cates obertes i futures, i de les cates tancades, quins han valorat i quina valoració han fet. 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F) Hi haurà una vista pública, on els usuaris registrats es podran apuntar a les cates obertes, i un llistat de productes (publicitats en cates tancades) amb les dades de l'establiment que ha ofert la corresponent cata, ordenats </w:t>
      </w:r>
      <w:r w:rsidR="00A21A7A" w:rsidRPr="006E1242">
        <w:rPr>
          <w:i/>
        </w:rPr>
        <w:t>descendent ment</w:t>
      </w:r>
      <w:r w:rsidRPr="006E1242">
        <w:rPr>
          <w:i/>
        </w:rPr>
        <w:t xml:space="preserve"> per puntuació. Aquest llistat estarà disponibles per tots els internautes.  Veurem com </w:t>
      </w:r>
      <w:r w:rsidR="00A21A7A" w:rsidRPr="006E1242">
        <w:rPr>
          <w:i/>
        </w:rPr>
        <w:t>ubicar</w:t>
      </w:r>
      <w:r w:rsidRPr="006E1242">
        <w:rPr>
          <w:i/>
        </w:rPr>
        <w:t xml:space="preserve"> restaurant en un mapa  (google maps).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D5230A" w:rsidRDefault="006E1242" w:rsidP="006E1242">
      <w:pPr>
        <w:ind w:left="227" w:right="92"/>
        <w:rPr>
          <w:i/>
        </w:rPr>
      </w:pPr>
      <w:r w:rsidRPr="006E1242">
        <w:rPr>
          <w:i/>
        </w:rPr>
        <w:t>G) Tindrem un web service amb les cates obertes, amb totes les seves dades de celebració. Per accedir a aquest web service, usarem validarem els usuaris a un ldap.</w:t>
      </w:r>
    </w:p>
    <w:p w:rsidR="006E1242" w:rsidRDefault="006E1242" w:rsidP="006E1242">
      <w:pPr>
        <w:ind w:left="227" w:right="92"/>
        <w:rPr>
          <w:i/>
        </w:rPr>
      </w:pPr>
    </w:p>
    <w:p w:rsidR="006E1242" w:rsidRDefault="006E1242" w:rsidP="006E1242">
      <w:pPr>
        <w:ind w:left="227" w:right="92"/>
        <w:rPr>
          <w:i/>
        </w:rPr>
      </w:pPr>
    </w:p>
    <w:p w:rsidR="00D5230A" w:rsidRPr="00D5230A" w:rsidRDefault="00D5230A" w:rsidP="000104C8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MP08. Desplegament d'aplicacions web</w:t>
      </w:r>
    </w:p>
    <w:p w:rsidR="00D5230A" w:rsidRDefault="00D5230A" w:rsidP="00A06674">
      <w:pPr>
        <w:ind w:left="227" w:right="92"/>
        <w:rPr>
          <w:i/>
          <w:u w:val="single"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Tota la web residirà en una màquina amb Ubuntu 18.04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L'accés a l'aplicació es farà per nom de màquina i des d'una tercera màquina (Window 7 o Windows 10).</w:t>
      </w: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Tots els accessos seran per https.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Els accessos que no siguin per https han de ser redirigits a https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Un dels mòduls cal que el documenteu completament amb php Documentor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Es vol un log independent dels accesos a l'aplicació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La validació de comptes de correu l'heu de fer mail des d'una compta noreply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  <w:u w:val="single"/>
        </w:rPr>
      </w:pPr>
      <w:r w:rsidRPr="006E1242">
        <w:rPr>
          <w:i/>
          <w:u w:val="single"/>
        </w:rPr>
        <w:t>AMPLIACIÓ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Els internautes que s'apuntin a una cata, hauran de pagar un preu fixat directament a una compta de l'aplicació, que pagaran amb paypal</w:t>
      </w:r>
    </w:p>
    <w:p w:rsidR="006E1242" w:rsidRDefault="006E1242" w:rsidP="00A06674">
      <w:pPr>
        <w:ind w:left="227" w:right="92"/>
        <w:rPr>
          <w:i/>
          <w:u w:val="single"/>
        </w:rPr>
      </w:pPr>
    </w:p>
    <w:p w:rsidR="006E1242" w:rsidRDefault="006E1242" w:rsidP="00A06674">
      <w:pPr>
        <w:ind w:left="227" w:right="92"/>
        <w:rPr>
          <w:i/>
          <w:u w:val="single"/>
        </w:rPr>
      </w:pPr>
    </w:p>
    <w:p w:rsidR="00A06674" w:rsidRDefault="00D5230A" w:rsidP="00A06674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MP09</w:t>
      </w:r>
      <w:r>
        <w:rPr>
          <w:i/>
          <w:u w:val="single"/>
        </w:rPr>
        <w:t>:</w:t>
      </w:r>
      <w:r w:rsidRPr="00D5230A">
        <w:rPr>
          <w:i/>
          <w:u w:val="single"/>
        </w:rPr>
        <w:t xml:space="preserve"> Disseny d'Interfícies web</w:t>
      </w:r>
    </w:p>
    <w:p w:rsidR="006E1242" w:rsidRPr="00616997" w:rsidRDefault="006E1242" w:rsidP="00A06674">
      <w:pPr>
        <w:ind w:left="227" w:right="92"/>
        <w:rPr>
          <w:i/>
          <w:u w:val="single"/>
        </w:rPr>
      </w:pPr>
    </w:p>
    <w:p w:rsidR="00A21A7A" w:rsidRPr="0058382C" w:rsidRDefault="00A21A7A" w:rsidP="00A21A7A">
      <w:pPr>
        <w:pStyle w:val="Prrafodelista"/>
        <w:numPr>
          <w:ilvl w:val="0"/>
          <w:numId w:val="15"/>
        </w:numPr>
        <w:rPr>
          <w:i/>
        </w:rPr>
      </w:pPr>
      <w:r w:rsidRPr="0058382C">
        <w:rPr>
          <w:i/>
        </w:rPr>
        <w:t>Desenvolupeu les fulles d'estil amb SCSS.</w:t>
      </w:r>
    </w:p>
    <w:p w:rsidR="00A21A7A" w:rsidRPr="0058382C" w:rsidRDefault="00A21A7A" w:rsidP="00A21A7A">
      <w:pPr>
        <w:pStyle w:val="Prrafodelista"/>
        <w:numPr>
          <w:ilvl w:val="0"/>
          <w:numId w:val="15"/>
        </w:numPr>
        <w:rPr>
          <w:i/>
        </w:rPr>
      </w:pPr>
      <w:r w:rsidRPr="0058382C">
        <w:rPr>
          <w:i/>
        </w:rPr>
        <w:t>Useu grids de boostrap v4 per composar les pàgines. El disseny ha de ser responsive, suportant com a mínim un layout mòbil, un layout intermedi i un layout per desktop.</w:t>
      </w:r>
    </w:p>
    <w:p w:rsidR="00A21A7A" w:rsidRPr="0058382C" w:rsidRDefault="00A21A7A" w:rsidP="00A21A7A">
      <w:pPr>
        <w:pStyle w:val="Prrafodelista"/>
        <w:numPr>
          <w:ilvl w:val="0"/>
          <w:numId w:val="15"/>
        </w:numPr>
        <w:rPr>
          <w:i/>
        </w:rPr>
      </w:pPr>
      <w:r w:rsidRPr="0058382C">
        <w:rPr>
          <w:i/>
        </w:rPr>
        <w:t>La pàgina ha de ser usable amb Chrome, Firefox i Edge.</w:t>
      </w:r>
    </w:p>
    <w:p w:rsidR="00A21A7A" w:rsidRPr="0058382C" w:rsidRDefault="00A21A7A" w:rsidP="00A21A7A">
      <w:pPr>
        <w:pStyle w:val="Prrafode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Les pàgines han de complir el nivell 1 WCAG d'accessibilitat. </w:t>
      </w:r>
    </w:p>
    <w:p w:rsidR="00A21A7A" w:rsidRPr="0058382C" w:rsidRDefault="00A21A7A" w:rsidP="00A21A7A">
      <w:pPr>
        <w:pStyle w:val="Prrafodelista"/>
        <w:numPr>
          <w:ilvl w:val="0"/>
          <w:numId w:val="15"/>
        </w:numPr>
        <w:rPr>
          <w:i/>
        </w:rPr>
      </w:pPr>
      <w:r w:rsidRPr="0058382C">
        <w:rPr>
          <w:i/>
        </w:rPr>
        <w:t>El disseny de la interfície ha de tenir en compte els criteris d'usabilitat d'aplicatius web.</w:t>
      </w:r>
    </w:p>
    <w:p w:rsidR="00A21A7A" w:rsidRPr="0058382C" w:rsidRDefault="00A21A7A" w:rsidP="00A21A7A">
      <w:pPr>
        <w:pStyle w:val="Prrafodelista"/>
        <w:numPr>
          <w:ilvl w:val="0"/>
          <w:numId w:val="15"/>
        </w:numPr>
        <w:rPr>
          <w:i/>
        </w:rPr>
      </w:pPr>
      <w:r w:rsidRPr="0058382C">
        <w:rPr>
          <w:i/>
        </w:rPr>
        <w:t>Es demana que creeu una animació de Loading inspirada en el tema (p.ex. dues copes brindant...)</w:t>
      </w:r>
    </w:p>
    <w:p w:rsidR="00A21A7A" w:rsidRPr="0058382C" w:rsidRDefault="00A21A7A" w:rsidP="00A21A7A">
      <w:pPr>
        <w:pStyle w:val="Prrafodelista"/>
        <w:numPr>
          <w:ilvl w:val="0"/>
          <w:numId w:val="15"/>
        </w:numPr>
        <w:rPr>
          <w:i/>
        </w:rPr>
      </w:pPr>
      <w:r w:rsidRPr="0058382C">
        <w:rPr>
          <w:i/>
        </w:rPr>
        <w:t>Feu us de transicions/animacions per algun aspecte funcional de l'aplicació (p.ex. al afegir ítems a una llista, al desplegar menús, al fer hovers per fer aparèixer botons, etc. )</w:t>
      </w:r>
    </w:p>
    <w:p w:rsidR="00A21A7A" w:rsidRPr="0058382C" w:rsidRDefault="00A21A7A">
      <w:pPr>
        <w:spacing w:after="200" w:line="276" w:lineRule="auto"/>
        <w:rPr>
          <w:i/>
        </w:rPr>
      </w:pPr>
      <w:r>
        <w:br w:type="page"/>
      </w:r>
    </w:p>
    <w:p w:rsidR="00A06674" w:rsidRDefault="00A06674" w:rsidP="00A21A7A">
      <w:pPr>
        <w:pStyle w:val="Prrafodelista"/>
      </w:pPr>
    </w:p>
    <w:p w:rsidR="00A06674" w:rsidRPr="00616997" w:rsidRDefault="00A06674" w:rsidP="00A06674">
      <w:pPr>
        <w:ind w:left="227" w:right="92"/>
        <w:rPr>
          <w:i/>
        </w:rPr>
      </w:pPr>
    </w:p>
    <w:p w:rsidR="0058382C" w:rsidRPr="00616997" w:rsidRDefault="0058382C" w:rsidP="0058382C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Respecte l’accés i la localització</w:t>
      </w:r>
    </w:p>
    <w:p w:rsidR="0058382C" w:rsidRPr="00616997" w:rsidRDefault="0058382C" w:rsidP="0058382C">
      <w:pPr>
        <w:ind w:left="227" w:right="92"/>
        <w:rPr>
          <w:i/>
          <w:u w:val="single"/>
        </w:rPr>
      </w:pP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 xml:space="preserve">A nivell d’ampliació, i per donar riquesa al projecte implementat, es valorarà que estigui implementat per suportar multiidioma. </w:t>
      </w:r>
    </w:p>
    <w:p w:rsidR="0058382C" w:rsidRPr="0058382C" w:rsidRDefault="0058382C" w:rsidP="0058382C">
      <w:pPr>
        <w:ind w:left="227" w:right="92"/>
        <w:rPr>
          <w:i/>
        </w:rPr>
      </w:pP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>N’hi ha prou en traducció de web (no cal traducció de contingut).</w:t>
      </w: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>Controleu un llenguatge per defecte per traduccions en cas de falta de traducció</w:t>
      </w:r>
    </w:p>
    <w:p w:rsidR="0058382C" w:rsidRPr="0058382C" w:rsidRDefault="0058382C" w:rsidP="0058382C">
      <w:pPr>
        <w:ind w:left="227" w:right="92"/>
        <w:rPr>
          <w:i/>
        </w:rPr>
      </w:pPr>
    </w:p>
    <w:p w:rsidR="0058382C" w:rsidRPr="0058382C" w:rsidRDefault="0058382C" w:rsidP="0058382C">
      <w:pPr>
        <w:ind w:left="227" w:right="92"/>
        <w:rPr>
          <w:i/>
          <w:u w:val="single"/>
        </w:rPr>
      </w:pPr>
      <w:r w:rsidRPr="0058382C">
        <w:rPr>
          <w:i/>
          <w:u w:val="single"/>
        </w:rPr>
        <w:t>Respecte la portabilitat</w:t>
      </w:r>
    </w:p>
    <w:p w:rsidR="0058382C" w:rsidRPr="0058382C" w:rsidRDefault="0058382C" w:rsidP="0058382C">
      <w:pPr>
        <w:ind w:left="227" w:right="92"/>
        <w:rPr>
          <w:i/>
          <w:u w:val="single"/>
        </w:rPr>
      </w:pPr>
    </w:p>
    <w:p w:rsidR="0058382C" w:rsidRDefault="0058382C" w:rsidP="0058382C">
      <w:pPr>
        <w:ind w:left="227" w:right="92"/>
        <w:rPr>
          <w:i/>
        </w:rPr>
      </w:pPr>
      <w:r w:rsidRPr="0058382C">
        <w:rPr>
          <w:i/>
        </w:rPr>
        <w:t>Es valorarà que la web estigui replicada a una web externa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Entrega i avaluació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</w:rPr>
      </w:pPr>
      <w:r w:rsidRPr="00616997">
        <w:rPr>
          <w:i/>
        </w:rPr>
        <w:t>El lliuramen</w:t>
      </w:r>
      <w:r>
        <w:rPr>
          <w:i/>
        </w:rPr>
        <w:t xml:space="preserve">t del projecte es farà el dia </w:t>
      </w:r>
      <w:r w:rsidR="006E1242">
        <w:rPr>
          <w:i/>
        </w:rPr>
        <w:t>3</w:t>
      </w:r>
      <w:r w:rsidRPr="00802247">
        <w:rPr>
          <w:i/>
          <w:highlight w:val="yellow"/>
        </w:rPr>
        <w:t xml:space="preserve"> de juny de 201</w:t>
      </w:r>
      <w:r>
        <w:rPr>
          <w:i/>
        </w:rPr>
        <w:t xml:space="preserve">8 en horari comunicat </w:t>
      </w:r>
      <w:r w:rsidRPr="00616997">
        <w:rPr>
          <w:i/>
        </w:rPr>
        <w:t>anterior</w:t>
      </w:r>
      <w:r w:rsidR="006E1242">
        <w:rPr>
          <w:i/>
        </w:rPr>
        <w:t>ment</w:t>
      </w:r>
      <w:r w:rsidRPr="00616997">
        <w:rPr>
          <w:i/>
        </w:rPr>
        <w:t xml:space="preserve"> i amb avaluació col·legiada.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rPr>
          <w:i/>
        </w:rPr>
      </w:pPr>
      <w:r w:rsidRPr="00616997">
        <w:rPr>
          <w:i/>
        </w:rPr>
        <w:t xml:space="preserve">Caldrà lliurar el projecte en una (o vàries si s’escau) màquina/es virtuals, </w:t>
      </w:r>
      <w:r w:rsidR="00F0597F">
        <w:rPr>
          <w:i/>
        </w:rPr>
        <w:t>les quals caldrà lliurar-ne una còpia dins el HD extern que proporcionarà el professorat</w:t>
      </w:r>
      <w:r w:rsidRPr="00616997">
        <w:rPr>
          <w:i/>
        </w:rPr>
        <w:t>. Hi haurà demostració del funcionament i justificació de les eleccions preses per part de l’alumne</w:t>
      </w:r>
      <w:r>
        <w:rPr>
          <w:i/>
        </w:rPr>
        <w:t>.</w:t>
      </w:r>
    </w:p>
    <w:p w:rsidR="00A06674" w:rsidRDefault="00A06674" w:rsidP="00A06674">
      <w:pPr>
        <w:rPr>
          <w:i/>
        </w:rPr>
      </w:pPr>
    </w:p>
    <w:p w:rsidR="00A06674" w:rsidRDefault="00A06674" w:rsidP="00A06674">
      <w:r w:rsidRPr="00616997">
        <w:rPr>
          <w:i/>
        </w:rPr>
        <w:t>Cada mòdul s’avaluarà per separat proporcionant una nota única que serà la que es lliurarà a l’alumne. En el cas que alguna de les notes dels diferents MP sigui menor a 4, la nota final del projecte serà insuficient fins que es recuperi la part/parts suspeses en horari indicat segons el calendari d’exàmens extraordinaris.</w:t>
      </w:r>
    </w:p>
    <w:sectPr w:rsidR="00A06674" w:rsidSect="00A06674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1F5" w:rsidRDefault="008B21F5" w:rsidP="00A06674">
      <w:r>
        <w:separator/>
      </w:r>
    </w:p>
  </w:endnote>
  <w:endnote w:type="continuationSeparator" w:id="1">
    <w:p w:rsidR="008B21F5" w:rsidRDefault="008B21F5" w:rsidP="00A06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877"/>
      <w:gridCol w:w="1843"/>
    </w:tblGrid>
    <w:tr w:rsidR="00A06674" w:rsidTr="00A06674">
      <w:tc>
        <w:tcPr>
          <w:tcW w:w="6877" w:type="dxa"/>
        </w:tcPr>
        <w:p w:rsidR="00A06674" w:rsidRDefault="00A06674">
          <w:pPr>
            <w:pStyle w:val="Piedepgina"/>
          </w:pPr>
          <w:r>
            <w:rPr>
              <w:noProof/>
              <w:sz w:val="14"/>
              <w:szCs w:val="14"/>
              <w:lang w:val="es-ES"/>
            </w:rPr>
            <w:drawing>
              <wp:inline distT="0" distB="0" distL="0" distR="0">
                <wp:extent cx="1869440" cy="416560"/>
                <wp:effectExtent l="19050" t="0" r="0" b="0"/>
                <wp:docPr id="4" name="Imagen 2" descr="logomi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mi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9440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40"/>
              <w:lang w:val="es-ES"/>
            </w:rPr>
            <w:drawing>
              <wp:inline distT="0" distB="0" distL="0" distR="0">
                <wp:extent cx="1473835" cy="416560"/>
                <wp:effectExtent l="19050" t="0" r="0" b="0"/>
                <wp:docPr id="5" name="Imagen 3" descr="EU_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EU_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83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</w:tcPr>
        <w:p w:rsidR="00A06674" w:rsidRPr="00A96759" w:rsidRDefault="00A06674" w:rsidP="00C03565">
          <w:pPr>
            <w:pStyle w:val="Piedepgina"/>
            <w:ind w:right="-71"/>
            <w:rPr>
              <w:sz w:val="14"/>
              <w:szCs w:val="14"/>
            </w:rPr>
          </w:pPr>
          <w:r w:rsidRPr="00A96759">
            <w:rPr>
              <w:sz w:val="14"/>
              <w:szCs w:val="14"/>
            </w:rPr>
            <w:t>Aquest document pot quedar obsolet una vegada imprès</w:t>
          </w:r>
        </w:p>
        <w:p w:rsidR="00A06674" w:rsidRPr="00A96759" w:rsidRDefault="00A06674" w:rsidP="00C03565">
          <w:pPr>
            <w:pStyle w:val="Piedepgina"/>
            <w:ind w:right="-71"/>
            <w:rPr>
              <w:sz w:val="14"/>
              <w:szCs w:val="14"/>
            </w:rPr>
          </w:pPr>
        </w:p>
        <w:p w:rsidR="00A06674" w:rsidRPr="00A96759" w:rsidRDefault="00A06674" w:rsidP="00C03565">
          <w:pPr>
            <w:pStyle w:val="Piedepgina"/>
            <w:ind w:right="-71"/>
            <w:rPr>
              <w:sz w:val="16"/>
              <w:szCs w:val="16"/>
            </w:rPr>
          </w:pPr>
          <w:r w:rsidRPr="00A96759">
            <w:rPr>
              <w:sz w:val="14"/>
              <w:szCs w:val="14"/>
            </w:rPr>
            <w:t xml:space="preserve">Pàgina </w:t>
          </w:r>
          <w:r w:rsidR="002E4C24" w:rsidRPr="00A96759">
            <w:rPr>
              <w:rStyle w:val="Nmerodepgina"/>
              <w:sz w:val="14"/>
              <w:szCs w:val="14"/>
            </w:rPr>
            <w:fldChar w:fldCharType="begin"/>
          </w:r>
          <w:r w:rsidRPr="00A96759">
            <w:rPr>
              <w:rStyle w:val="Nmerodepgina"/>
              <w:sz w:val="14"/>
              <w:szCs w:val="14"/>
            </w:rPr>
            <w:instrText xml:space="preserve"> PAGE </w:instrText>
          </w:r>
          <w:r w:rsidR="002E4C24" w:rsidRPr="00A96759">
            <w:rPr>
              <w:rStyle w:val="Nmerodepgina"/>
              <w:sz w:val="14"/>
              <w:szCs w:val="14"/>
            </w:rPr>
            <w:fldChar w:fldCharType="separate"/>
          </w:r>
          <w:r w:rsidR="0058382C">
            <w:rPr>
              <w:rStyle w:val="Nmerodepgina"/>
              <w:noProof/>
              <w:sz w:val="14"/>
              <w:szCs w:val="14"/>
            </w:rPr>
            <w:t>1</w:t>
          </w:r>
          <w:r w:rsidR="002E4C24" w:rsidRPr="00A96759">
            <w:rPr>
              <w:rStyle w:val="Nmerodepgina"/>
              <w:sz w:val="14"/>
              <w:szCs w:val="14"/>
            </w:rPr>
            <w:fldChar w:fldCharType="end"/>
          </w:r>
          <w:r w:rsidRPr="00A96759">
            <w:rPr>
              <w:rStyle w:val="Nmerodepgina"/>
              <w:sz w:val="14"/>
              <w:szCs w:val="14"/>
            </w:rPr>
            <w:t xml:space="preserve"> de </w:t>
          </w:r>
          <w:r w:rsidR="002E4C24" w:rsidRPr="00A96759">
            <w:rPr>
              <w:rStyle w:val="Nmerodepgina"/>
              <w:sz w:val="14"/>
              <w:szCs w:val="14"/>
            </w:rPr>
            <w:fldChar w:fldCharType="begin"/>
          </w:r>
          <w:r w:rsidRPr="00A96759">
            <w:rPr>
              <w:rStyle w:val="Nmerodepgina"/>
              <w:sz w:val="14"/>
              <w:szCs w:val="14"/>
            </w:rPr>
            <w:instrText xml:space="preserve"> NUMPAGES </w:instrText>
          </w:r>
          <w:r w:rsidR="002E4C24" w:rsidRPr="00A96759">
            <w:rPr>
              <w:rStyle w:val="Nmerodepgina"/>
              <w:sz w:val="14"/>
              <w:szCs w:val="14"/>
            </w:rPr>
            <w:fldChar w:fldCharType="separate"/>
          </w:r>
          <w:r w:rsidR="0058382C">
            <w:rPr>
              <w:rStyle w:val="Nmerodepgina"/>
              <w:noProof/>
              <w:sz w:val="14"/>
              <w:szCs w:val="14"/>
            </w:rPr>
            <w:t>7</w:t>
          </w:r>
          <w:r w:rsidR="002E4C24" w:rsidRPr="00A96759">
            <w:rPr>
              <w:rStyle w:val="Nmerodepgina"/>
              <w:sz w:val="14"/>
              <w:szCs w:val="14"/>
            </w:rPr>
            <w:fldChar w:fldCharType="end"/>
          </w:r>
        </w:p>
      </w:tc>
    </w:tr>
  </w:tbl>
  <w:p w:rsidR="00A06674" w:rsidRDefault="00A0667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1F5" w:rsidRDefault="008B21F5" w:rsidP="00A06674">
      <w:r>
        <w:separator/>
      </w:r>
    </w:p>
  </w:footnote>
  <w:footnote w:type="continuationSeparator" w:id="1">
    <w:p w:rsidR="008B21F5" w:rsidRDefault="008B21F5" w:rsidP="00A066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1057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08"/>
      <w:gridCol w:w="3970"/>
      <w:gridCol w:w="5245"/>
      <w:gridCol w:w="1134"/>
    </w:tblGrid>
    <w:tr w:rsidR="00A06674" w:rsidTr="00A06674">
      <w:tc>
        <w:tcPr>
          <w:tcW w:w="708" w:type="dxa"/>
        </w:tcPr>
        <w:p w:rsidR="00A06674" w:rsidRDefault="00A06674">
          <w:pPr>
            <w:pStyle w:val="Encabezado"/>
          </w:pPr>
          <w:r>
            <w:rPr>
              <w:noProof/>
              <w:lang w:val="es-ES"/>
            </w:rPr>
            <w:drawing>
              <wp:inline distT="0" distB="0" distL="0" distR="0">
                <wp:extent cx="245745" cy="286385"/>
                <wp:effectExtent l="19050" t="0" r="1905" b="0"/>
                <wp:docPr id="7" name="Imagen 1" descr="gencat_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gencat_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</w:tcPr>
        <w:p w:rsidR="00A06674" w:rsidRDefault="00A06674" w:rsidP="00A06674">
          <w:pPr>
            <w:pStyle w:val="Encabezado"/>
            <w:spacing w:before="40"/>
            <w:ind w:left="567" w:hanging="675"/>
            <w:rPr>
              <w:sz w:val="22"/>
              <w:szCs w:val="22"/>
            </w:rPr>
          </w:pPr>
          <w:r>
            <w:rPr>
              <w:sz w:val="22"/>
              <w:szCs w:val="22"/>
            </w:rPr>
            <w:t>Generalitat de Catalunya</w:t>
          </w:r>
        </w:p>
        <w:p w:rsidR="00A06674" w:rsidRDefault="00A06674" w:rsidP="00A06674">
          <w:pPr>
            <w:pStyle w:val="Encabezado"/>
            <w:ind w:left="567" w:hanging="675"/>
            <w:rPr>
              <w:sz w:val="22"/>
              <w:szCs w:val="22"/>
            </w:rPr>
          </w:pPr>
          <w:r>
            <w:rPr>
              <w:sz w:val="22"/>
              <w:szCs w:val="22"/>
            </w:rPr>
            <w:t>Departament d’Educació</w:t>
          </w:r>
        </w:p>
        <w:p w:rsidR="00A06674" w:rsidRDefault="00A06674" w:rsidP="00A06674">
          <w:pPr>
            <w:pStyle w:val="Encabezado"/>
          </w:pPr>
          <w:r>
            <w:rPr>
              <w:b/>
              <w:sz w:val="22"/>
              <w:szCs w:val="22"/>
            </w:rPr>
            <w:t>Institut Milà i Fontanals. Igualada</w:t>
          </w:r>
        </w:p>
      </w:tc>
      <w:tc>
        <w:tcPr>
          <w:tcW w:w="5245" w:type="dxa"/>
          <w:vAlign w:val="center"/>
        </w:tcPr>
        <w:p w:rsidR="00A06674" w:rsidRPr="008051DC" w:rsidRDefault="00A06674" w:rsidP="00C03565">
          <w:pPr>
            <w:pStyle w:val="Encabezado"/>
            <w:jc w:val="center"/>
            <w:rPr>
              <w:b/>
              <w:sz w:val="24"/>
              <w:szCs w:val="24"/>
            </w:rPr>
          </w:pPr>
          <w:r w:rsidRPr="008051DC">
            <w:rPr>
              <w:b/>
              <w:sz w:val="24"/>
              <w:szCs w:val="24"/>
            </w:rPr>
            <w:t xml:space="preserve">PROGRAMACIÓ </w:t>
          </w:r>
          <w:r>
            <w:rPr>
              <w:b/>
              <w:sz w:val="24"/>
              <w:szCs w:val="24"/>
            </w:rPr>
            <w:t xml:space="preserve">BLOC </w:t>
          </w:r>
          <w:r w:rsidRPr="008051DC">
            <w:rPr>
              <w:b/>
              <w:sz w:val="24"/>
              <w:szCs w:val="24"/>
            </w:rPr>
            <w:t>PROFESSIONAL</w:t>
          </w:r>
        </w:p>
        <w:p w:rsidR="00A06674" w:rsidRPr="00186F87" w:rsidRDefault="00A06674" w:rsidP="00C03565">
          <w:pPr>
            <w:pStyle w:val="Encabezado"/>
            <w:jc w:val="center"/>
          </w:pPr>
          <w:r>
            <w:rPr>
              <w:b/>
              <w:sz w:val="24"/>
              <w:szCs w:val="24"/>
            </w:rPr>
            <w:t>M12</w:t>
          </w:r>
          <w:r w:rsidRPr="00186F87">
            <w:rPr>
              <w:b/>
              <w:sz w:val="24"/>
              <w:szCs w:val="24"/>
            </w:rPr>
            <w:t xml:space="preserve">  </w:t>
          </w:r>
          <w:r>
            <w:rPr>
              <w:b/>
              <w:sz w:val="24"/>
              <w:szCs w:val="24"/>
            </w:rPr>
            <w:t>Projecte de Desenvolupament d’aplicacions web</w:t>
          </w:r>
        </w:p>
      </w:tc>
      <w:tc>
        <w:tcPr>
          <w:tcW w:w="1134" w:type="dxa"/>
          <w:vAlign w:val="center"/>
        </w:tcPr>
        <w:p w:rsidR="00A06674" w:rsidRPr="008051DC" w:rsidRDefault="00A06674" w:rsidP="00C03565">
          <w:pPr>
            <w:pStyle w:val="Encabezado"/>
            <w:jc w:val="center"/>
          </w:pPr>
          <w:r w:rsidRPr="008051DC">
            <w:rPr>
              <w:b/>
              <w:bCs/>
              <w:sz w:val="22"/>
            </w:rPr>
            <w:t>PR-LOE</w:t>
          </w:r>
        </w:p>
      </w:tc>
    </w:tr>
  </w:tbl>
  <w:p w:rsidR="00A06674" w:rsidRDefault="00A0667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37CF"/>
    <w:multiLevelType w:val="hybridMultilevel"/>
    <w:tmpl w:val="8FDC4EA2"/>
    <w:lvl w:ilvl="0" w:tplc="F49830DA">
      <w:numFmt w:val="bullet"/>
      <w:lvlText w:val="-"/>
      <w:lvlJc w:val="left"/>
      <w:pPr>
        <w:ind w:left="587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">
    <w:nsid w:val="0EF20908"/>
    <w:multiLevelType w:val="hybridMultilevel"/>
    <w:tmpl w:val="532C443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B19F1"/>
    <w:multiLevelType w:val="hybridMultilevel"/>
    <w:tmpl w:val="F424B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04FB4"/>
    <w:multiLevelType w:val="hybridMultilevel"/>
    <w:tmpl w:val="E9806140"/>
    <w:lvl w:ilvl="0" w:tplc="C7103848">
      <w:start w:val="1"/>
      <w:numFmt w:val="bullet"/>
      <w:lvlText w:val=""/>
      <w:lvlJc w:val="left"/>
      <w:pPr>
        <w:tabs>
          <w:tab w:val="num" w:pos="680"/>
        </w:tabs>
        <w:ind w:left="708" w:hanging="368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2C56A9"/>
    <w:multiLevelType w:val="hybridMultilevel"/>
    <w:tmpl w:val="96E69B92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5">
    <w:nsid w:val="3368687C"/>
    <w:multiLevelType w:val="hybridMultilevel"/>
    <w:tmpl w:val="6F7C4C62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398C7EAF"/>
    <w:multiLevelType w:val="hybridMultilevel"/>
    <w:tmpl w:val="B76427A8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44885AF8"/>
    <w:multiLevelType w:val="hybridMultilevel"/>
    <w:tmpl w:val="7088A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22F0B"/>
    <w:multiLevelType w:val="hybridMultilevel"/>
    <w:tmpl w:val="09487EEE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9">
    <w:nsid w:val="502B451B"/>
    <w:multiLevelType w:val="hybridMultilevel"/>
    <w:tmpl w:val="CE9A72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03D2D"/>
    <w:multiLevelType w:val="hybridMultilevel"/>
    <w:tmpl w:val="741CD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E5620"/>
    <w:multiLevelType w:val="hybridMultilevel"/>
    <w:tmpl w:val="C828576E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>
    <w:nsid w:val="73C1007D"/>
    <w:multiLevelType w:val="hybridMultilevel"/>
    <w:tmpl w:val="DCEA7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07AAD"/>
    <w:multiLevelType w:val="hybridMultilevel"/>
    <w:tmpl w:val="F45C0E7C"/>
    <w:lvl w:ilvl="0" w:tplc="1694A0F2">
      <w:numFmt w:val="bullet"/>
      <w:lvlText w:val="-"/>
      <w:lvlJc w:val="left"/>
      <w:pPr>
        <w:ind w:left="5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4">
    <w:nsid w:val="786B017B"/>
    <w:multiLevelType w:val="hybridMultilevel"/>
    <w:tmpl w:val="DE74C754"/>
    <w:lvl w:ilvl="0" w:tplc="BF3CD452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57" w:hanging="360"/>
      </w:pPr>
    </w:lvl>
    <w:lvl w:ilvl="2" w:tplc="0C0A001B" w:tentative="1">
      <w:start w:val="1"/>
      <w:numFmt w:val="lowerRoman"/>
      <w:lvlText w:val="%3."/>
      <w:lvlJc w:val="right"/>
      <w:pPr>
        <w:ind w:left="2177" w:hanging="180"/>
      </w:pPr>
    </w:lvl>
    <w:lvl w:ilvl="3" w:tplc="0C0A000F" w:tentative="1">
      <w:start w:val="1"/>
      <w:numFmt w:val="decimal"/>
      <w:lvlText w:val="%4."/>
      <w:lvlJc w:val="left"/>
      <w:pPr>
        <w:ind w:left="2897" w:hanging="360"/>
      </w:pPr>
    </w:lvl>
    <w:lvl w:ilvl="4" w:tplc="0C0A0019" w:tentative="1">
      <w:start w:val="1"/>
      <w:numFmt w:val="lowerLetter"/>
      <w:lvlText w:val="%5."/>
      <w:lvlJc w:val="left"/>
      <w:pPr>
        <w:ind w:left="3617" w:hanging="360"/>
      </w:pPr>
    </w:lvl>
    <w:lvl w:ilvl="5" w:tplc="0C0A001B" w:tentative="1">
      <w:start w:val="1"/>
      <w:numFmt w:val="lowerRoman"/>
      <w:lvlText w:val="%6."/>
      <w:lvlJc w:val="right"/>
      <w:pPr>
        <w:ind w:left="4337" w:hanging="180"/>
      </w:pPr>
    </w:lvl>
    <w:lvl w:ilvl="6" w:tplc="0C0A000F" w:tentative="1">
      <w:start w:val="1"/>
      <w:numFmt w:val="decimal"/>
      <w:lvlText w:val="%7."/>
      <w:lvlJc w:val="left"/>
      <w:pPr>
        <w:ind w:left="5057" w:hanging="360"/>
      </w:pPr>
    </w:lvl>
    <w:lvl w:ilvl="7" w:tplc="0C0A0019" w:tentative="1">
      <w:start w:val="1"/>
      <w:numFmt w:val="lowerLetter"/>
      <w:lvlText w:val="%8."/>
      <w:lvlJc w:val="left"/>
      <w:pPr>
        <w:ind w:left="5777" w:hanging="360"/>
      </w:pPr>
    </w:lvl>
    <w:lvl w:ilvl="8" w:tplc="0C0A001B" w:tentative="1">
      <w:start w:val="1"/>
      <w:numFmt w:val="lowerRoman"/>
      <w:lvlText w:val="%9."/>
      <w:lvlJc w:val="right"/>
      <w:pPr>
        <w:ind w:left="6497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14"/>
  </w:num>
  <w:num w:numId="7">
    <w:abstractNumId w:val="13"/>
  </w:num>
  <w:num w:numId="8">
    <w:abstractNumId w:val="8"/>
  </w:num>
  <w:num w:numId="9">
    <w:abstractNumId w:val="5"/>
  </w:num>
  <w:num w:numId="10">
    <w:abstractNumId w:val="7"/>
  </w:num>
  <w:num w:numId="11">
    <w:abstractNumId w:val="4"/>
  </w:num>
  <w:num w:numId="12">
    <w:abstractNumId w:val="6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6674"/>
    <w:rsid w:val="000104C8"/>
    <w:rsid w:val="002E1EC7"/>
    <w:rsid w:val="002E4C24"/>
    <w:rsid w:val="0036512B"/>
    <w:rsid w:val="00387C14"/>
    <w:rsid w:val="003A7D67"/>
    <w:rsid w:val="0044323F"/>
    <w:rsid w:val="00505177"/>
    <w:rsid w:val="0058382C"/>
    <w:rsid w:val="00641E2D"/>
    <w:rsid w:val="006E1242"/>
    <w:rsid w:val="008727F8"/>
    <w:rsid w:val="00896D30"/>
    <w:rsid w:val="008B21F5"/>
    <w:rsid w:val="008B7BA2"/>
    <w:rsid w:val="008D2C1E"/>
    <w:rsid w:val="00935FB7"/>
    <w:rsid w:val="009A37BC"/>
    <w:rsid w:val="009B4425"/>
    <w:rsid w:val="00A01F8D"/>
    <w:rsid w:val="00A06674"/>
    <w:rsid w:val="00A21A7A"/>
    <w:rsid w:val="00A61893"/>
    <w:rsid w:val="00A94ED6"/>
    <w:rsid w:val="00AC7A40"/>
    <w:rsid w:val="00C17F24"/>
    <w:rsid w:val="00C95007"/>
    <w:rsid w:val="00D02643"/>
    <w:rsid w:val="00D41AD3"/>
    <w:rsid w:val="00D5230A"/>
    <w:rsid w:val="00D95C13"/>
    <w:rsid w:val="00DE701E"/>
    <w:rsid w:val="00E6438A"/>
    <w:rsid w:val="00E80FF1"/>
    <w:rsid w:val="00F0597F"/>
    <w:rsid w:val="00F47070"/>
    <w:rsid w:val="00FA5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674"/>
    <w:pPr>
      <w:spacing w:after="0" w:line="240" w:lineRule="auto"/>
    </w:pPr>
    <w:rPr>
      <w:rFonts w:ascii="Arial" w:eastAsia="Times New Roman" w:hAnsi="Arial" w:cs="Arial"/>
      <w:sz w:val="20"/>
      <w:szCs w:val="20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066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06674"/>
  </w:style>
  <w:style w:type="paragraph" w:styleId="Piedepgina">
    <w:name w:val="footer"/>
    <w:basedOn w:val="Normal"/>
    <w:link w:val="PiedepginaCar"/>
    <w:unhideWhenUsed/>
    <w:rsid w:val="00A066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A06674"/>
  </w:style>
  <w:style w:type="table" w:styleId="Tablaconcuadrcula">
    <w:name w:val="Table Grid"/>
    <w:basedOn w:val="Tablanormal"/>
    <w:uiPriority w:val="59"/>
    <w:rsid w:val="00A06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A06674"/>
  </w:style>
  <w:style w:type="paragraph" w:styleId="Textodeglobo">
    <w:name w:val="Balloon Text"/>
    <w:basedOn w:val="Normal"/>
    <w:link w:val="TextodegloboCar"/>
    <w:uiPriority w:val="99"/>
    <w:semiHidden/>
    <w:unhideWhenUsed/>
    <w:rsid w:val="00F470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070"/>
    <w:rPr>
      <w:rFonts w:ascii="Tahoma" w:eastAsia="Times New Roman" w:hAnsi="Tahoma" w:cs="Tahoma"/>
      <w:sz w:val="16"/>
      <w:szCs w:val="16"/>
      <w:lang w:val="ca-ES" w:eastAsia="es-ES"/>
    </w:rPr>
  </w:style>
  <w:style w:type="paragraph" w:styleId="Prrafodelista">
    <w:name w:val="List Paragraph"/>
    <w:basedOn w:val="Normal"/>
    <w:uiPriority w:val="34"/>
    <w:qFormat/>
    <w:rsid w:val="00D523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2118</Words>
  <Characters>11654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marc</cp:lastModifiedBy>
  <cp:revision>2</cp:revision>
  <dcterms:created xsi:type="dcterms:W3CDTF">2019-04-11T19:29:00Z</dcterms:created>
  <dcterms:modified xsi:type="dcterms:W3CDTF">2019-04-11T19:29:00Z</dcterms:modified>
</cp:coreProperties>
</file>